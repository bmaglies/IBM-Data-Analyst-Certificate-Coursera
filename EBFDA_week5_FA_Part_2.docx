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280B" w14:textId="0EEB2EDC" w:rsidR="00371E27" w:rsidRPr="00371E27" w:rsidRDefault="00371E27" w:rsidP="00371E27">
      <w:pPr>
        <w:jc w:val="center"/>
        <w:rPr>
          <w:rFonts w:ascii="Microsoft YaHei" w:eastAsia="Microsoft YaHei" w:hAnsi="Microsoft YaHei" w:cs="Times New Roman"/>
          <w:color w:val="333333"/>
          <w:sz w:val="21"/>
          <w:szCs w:val="21"/>
        </w:rPr>
      </w:pPr>
      <w:r w:rsidRPr="00371E27">
        <w:rPr>
          <w:rFonts w:ascii="Microsoft YaHei" w:eastAsia="Microsoft YaHei" w:hAnsi="Microsoft YaHei" w:cs="Times New Roman"/>
          <w:color w:val="333333"/>
          <w:sz w:val="21"/>
          <w:szCs w:val="21"/>
        </w:rPr>
        <w:fldChar w:fldCharType="begin"/>
      </w:r>
      <w:r w:rsidRPr="00371E27">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"https://cf-courses-data.s3.us.cloud-object-storage.appdomain.cloud/IBMDeveloperSkillsNetwork-DA0130EN-SkillsNetwork/images/SN_web_lightmode.png" \* MERGEFORMATINET </w:instrText>
      </w:r>
      <w:r w:rsidRPr="00371E27">
        <w:rPr>
          <w:rFonts w:ascii="Microsoft YaHei" w:eastAsia="Microsoft YaHei" w:hAnsi="Microsoft YaHei" w:cs="Times New Roman"/>
          <w:color w:val="333333"/>
          <w:sz w:val="21"/>
          <w:szCs w:val="21"/>
        </w:rPr>
        <w:fldChar w:fldCharType="separate"/>
      </w:r>
      <w:r w:rsidRPr="00371E27">
        <w:rPr>
          <w:rFonts w:ascii="Microsoft YaHei" w:eastAsia="Microsoft YaHei" w:hAnsi="Microsoft YaHei" w:cs="Times New Roman"/>
          <w:noProof/>
          <w:color w:val="333333"/>
          <w:sz w:val="21"/>
          <w:szCs w:val="21"/>
        </w:rPr>
        <w:drawing>
          <wp:inline distT="0" distB="0" distL="0" distR="0" wp14:anchorId="5756E6C0" wp14:editId="2E8DBF28">
            <wp:extent cx="3810000" cy="13208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320800"/>
                    </a:xfrm>
                    <a:prstGeom prst="rect">
                      <a:avLst/>
                    </a:prstGeom>
                    <a:noFill/>
                    <a:ln>
                      <a:noFill/>
                    </a:ln>
                  </pic:spPr>
                </pic:pic>
              </a:graphicData>
            </a:graphic>
          </wp:inline>
        </w:drawing>
      </w:r>
      <w:r w:rsidRPr="00371E27">
        <w:rPr>
          <w:rFonts w:ascii="Microsoft YaHei" w:eastAsia="Microsoft YaHei" w:hAnsi="Microsoft YaHei" w:cs="Times New Roman"/>
          <w:color w:val="333333"/>
          <w:sz w:val="21"/>
          <w:szCs w:val="21"/>
        </w:rPr>
        <w:fldChar w:fldCharType="end"/>
      </w:r>
    </w:p>
    <w:p w14:paraId="7B101518" w14:textId="77777777" w:rsidR="00371E27" w:rsidRPr="00371E27" w:rsidRDefault="00371E27" w:rsidP="00371E27">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371E27">
        <w:rPr>
          <w:rFonts w:ascii="Microsoft YaHei" w:eastAsia="Microsoft YaHei" w:hAnsi="Microsoft YaHei" w:cs="Times New Roman" w:hint="eastAsia"/>
          <w:b/>
          <w:bCs/>
          <w:color w:val="333333"/>
          <w:kern w:val="36"/>
          <w:sz w:val="54"/>
          <w:szCs w:val="54"/>
        </w:rPr>
        <w:t>Peer-Graded Assignment: Final Assignment – Part 2</w:t>
      </w:r>
    </w:p>
    <w:p w14:paraId="33063786"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b/>
          <w:bCs/>
          <w:color w:val="333333"/>
          <w:sz w:val="21"/>
          <w:szCs w:val="21"/>
        </w:rPr>
        <w:t>Estimated time needed:</w:t>
      </w:r>
      <w:r w:rsidRPr="00371E27">
        <w:rPr>
          <w:rFonts w:ascii="Microsoft YaHei" w:eastAsia="Microsoft YaHei" w:hAnsi="Microsoft YaHei" w:cs="Times New Roman" w:hint="eastAsia"/>
          <w:color w:val="333333"/>
          <w:sz w:val="21"/>
          <w:szCs w:val="21"/>
        </w:rPr>
        <w:t xml:space="preserve"> 45 </w:t>
      </w:r>
      <w:proofErr w:type="gramStart"/>
      <w:r w:rsidRPr="00371E27">
        <w:rPr>
          <w:rFonts w:ascii="Microsoft YaHei" w:eastAsia="Microsoft YaHei" w:hAnsi="Microsoft YaHei" w:cs="Times New Roman" w:hint="eastAsia"/>
          <w:color w:val="333333"/>
          <w:sz w:val="21"/>
          <w:szCs w:val="21"/>
        </w:rPr>
        <w:t>minutes</w:t>
      </w:r>
      <w:proofErr w:type="gramEnd"/>
    </w:p>
    <w:p w14:paraId="108CE89F" w14:textId="77777777" w:rsidR="00371E27" w:rsidRPr="00371E27" w:rsidRDefault="00371E27" w:rsidP="00371E27">
      <w:pPr>
        <w:spacing w:after="240"/>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You have now completed the first part of this final assignment. In this second part of the final assignment, you will take some cleaned and prepared data and create some pivot tables from it to help you analyze the data.</w:t>
      </w:r>
    </w:p>
    <w:p w14:paraId="08C4E68B" w14:textId="77777777" w:rsidR="00371E27" w:rsidRPr="00371E27" w:rsidRDefault="00371E27" w:rsidP="00371E27">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371E27">
        <w:rPr>
          <w:rFonts w:ascii="Microsoft YaHei" w:eastAsia="Microsoft YaHei" w:hAnsi="Microsoft YaHei" w:cs="Times New Roman" w:hint="eastAsia"/>
          <w:b/>
          <w:bCs/>
          <w:color w:val="333333"/>
          <w:kern w:val="36"/>
          <w:sz w:val="54"/>
          <w:szCs w:val="54"/>
        </w:rPr>
        <w:t xml:space="preserve">Software Used in this </w:t>
      </w:r>
      <w:proofErr w:type="gramStart"/>
      <w:r w:rsidRPr="00371E27">
        <w:rPr>
          <w:rFonts w:ascii="Microsoft YaHei" w:eastAsia="Microsoft YaHei" w:hAnsi="Microsoft YaHei" w:cs="Times New Roman" w:hint="eastAsia"/>
          <w:b/>
          <w:bCs/>
          <w:color w:val="333333"/>
          <w:kern w:val="36"/>
          <w:sz w:val="54"/>
          <w:szCs w:val="54"/>
        </w:rPr>
        <w:t>Assignment</w:t>
      </w:r>
      <w:proofErr w:type="gramEnd"/>
    </w:p>
    <w:p w14:paraId="04CD209E" w14:textId="77777777" w:rsidR="00371E27" w:rsidRPr="00371E27" w:rsidRDefault="00371E27" w:rsidP="00371E27">
      <w:pPr>
        <w:spacing w:after="240"/>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The instruction videos in this course use the full Excel Desktop version as this has all the available product features, but for the hands-on labs we will be using the free ‘Excel for the web’ version as this is available to everyone.</w:t>
      </w:r>
    </w:p>
    <w:p w14:paraId="4C68F0C4"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Although you can use the Excel Desktop software if you have access to this version, </w:t>
      </w:r>
      <w:ins w:id="0" w:author="Unknown">
        <w:r w:rsidRPr="00371E27">
          <w:rPr>
            <w:rFonts w:ascii="Microsoft YaHei" w:eastAsia="Microsoft YaHei" w:hAnsi="Microsoft YaHei" w:cs="Times New Roman" w:hint="eastAsia"/>
            <w:color w:val="333333"/>
            <w:sz w:val="21"/>
            <w:szCs w:val="21"/>
          </w:rPr>
          <w:t>it is recommended that you use Excel for the web for the hands-on labs</w:t>
        </w:r>
      </w:ins>
      <w:r w:rsidRPr="00371E27">
        <w:rPr>
          <w:rFonts w:ascii="Microsoft YaHei" w:eastAsia="Microsoft YaHei" w:hAnsi="Microsoft YaHei" w:cs="Times New Roman" w:hint="eastAsia"/>
          <w:color w:val="333333"/>
          <w:sz w:val="21"/>
          <w:szCs w:val="21"/>
        </w:rPr>
        <w:t> as the lab instructions specifically refer to this version, and there are some small differences in the interface and available features.</w:t>
      </w:r>
    </w:p>
    <w:p w14:paraId="70E95ED9" w14:textId="77777777" w:rsidR="00371E27" w:rsidRPr="00371E27" w:rsidRDefault="00371E27" w:rsidP="00371E27">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371E27">
        <w:rPr>
          <w:rFonts w:ascii="Microsoft YaHei" w:eastAsia="Microsoft YaHei" w:hAnsi="Microsoft YaHei" w:cs="Times New Roman" w:hint="eastAsia"/>
          <w:b/>
          <w:bCs/>
          <w:color w:val="333333"/>
          <w:kern w:val="36"/>
          <w:sz w:val="54"/>
          <w:szCs w:val="54"/>
        </w:rPr>
        <w:t xml:space="preserve">Dataset Used in this </w:t>
      </w:r>
      <w:proofErr w:type="gramStart"/>
      <w:r w:rsidRPr="00371E27">
        <w:rPr>
          <w:rFonts w:ascii="Microsoft YaHei" w:eastAsia="Microsoft YaHei" w:hAnsi="Microsoft YaHei" w:cs="Times New Roman" w:hint="eastAsia"/>
          <w:b/>
          <w:bCs/>
          <w:color w:val="333333"/>
          <w:kern w:val="36"/>
          <w:sz w:val="54"/>
          <w:szCs w:val="54"/>
        </w:rPr>
        <w:t>Assignment</w:t>
      </w:r>
      <w:proofErr w:type="gramEnd"/>
    </w:p>
    <w:p w14:paraId="43E8AE42"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The dataset used in this lab comes from the following source: </w:t>
      </w:r>
      <w:hyperlink r:id="rId6" w:tgtFrame="_blank" w:history="1">
        <w:r w:rsidRPr="00371E27">
          <w:rPr>
            <w:rFonts w:ascii="Microsoft YaHei" w:eastAsia="Microsoft YaHei" w:hAnsi="Microsoft YaHei" w:cs="Times New Roman" w:hint="eastAsia"/>
            <w:color w:val="4183C4"/>
            <w:sz w:val="21"/>
            <w:szCs w:val="21"/>
            <w:u w:val="single"/>
          </w:rPr>
          <w:t>https://data.montgomerycountymd.gov/Government/Fleet-Equipment-Inventory/93vc-wpdr</w:t>
        </w:r>
      </w:hyperlink>
      <w:r w:rsidRPr="00371E27">
        <w:rPr>
          <w:rFonts w:ascii="Microsoft YaHei" w:eastAsia="Microsoft YaHei" w:hAnsi="Microsoft YaHei" w:cs="Times New Roman" w:hint="eastAsia"/>
          <w:color w:val="333333"/>
          <w:sz w:val="21"/>
          <w:szCs w:val="21"/>
        </w:rPr>
        <w:t> under a </w:t>
      </w:r>
      <w:r w:rsidRPr="00371E27">
        <w:rPr>
          <w:rFonts w:ascii="Microsoft YaHei" w:eastAsia="Microsoft YaHei" w:hAnsi="Microsoft YaHei" w:cs="Times New Roman" w:hint="eastAsia"/>
          <w:b/>
          <w:bCs/>
          <w:color w:val="333333"/>
          <w:sz w:val="21"/>
          <w:szCs w:val="21"/>
        </w:rPr>
        <w:t>Public Domain license</w:t>
      </w:r>
      <w:r w:rsidRPr="00371E27">
        <w:rPr>
          <w:rFonts w:ascii="Microsoft YaHei" w:eastAsia="Microsoft YaHei" w:hAnsi="Microsoft YaHei" w:cs="Times New Roman" w:hint="eastAsia"/>
          <w:color w:val="333333"/>
          <w:sz w:val="21"/>
          <w:szCs w:val="21"/>
        </w:rPr>
        <w:t>.</w:t>
      </w:r>
    </w:p>
    <w:p w14:paraId="5071E488" w14:textId="77777777" w:rsidR="00371E27" w:rsidRPr="00371E27" w:rsidRDefault="00371E27" w:rsidP="00371E27">
      <w:pPr>
        <w:spacing w:after="240"/>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lastRenderedPageBreak/>
        <w:t>We are using a modified subset of that dataset for the lab, so to follow the lab instructions successfully please use the dataset provided with the lab, rather than the dataset from the original source.</w:t>
      </w:r>
    </w:p>
    <w:p w14:paraId="3C5904FB" w14:textId="77777777" w:rsidR="00371E27" w:rsidRPr="00371E27" w:rsidRDefault="00371E27" w:rsidP="00371E2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371E27">
        <w:rPr>
          <w:rFonts w:ascii="Microsoft YaHei" w:eastAsia="Microsoft YaHei" w:hAnsi="Microsoft YaHei" w:cs="Times New Roman" w:hint="eastAsia"/>
          <w:b/>
          <w:bCs/>
          <w:color w:val="333333"/>
          <w:sz w:val="42"/>
          <w:szCs w:val="42"/>
        </w:rPr>
        <w:t>Assignment Scenario</w:t>
      </w:r>
    </w:p>
    <w:p w14:paraId="3E20E747" w14:textId="77777777" w:rsidR="00371E27" w:rsidRPr="00371E27" w:rsidRDefault="00371E27" w:rsidP="00371E27">
      <w:pPr>
        <w:spacing w:after="240"/>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 xml:space="preserve">In this final </w:t>
      </w:r>
      <w:proofErr w:type="spellStart"/>
      <w:r w:rsidRPr="00371E27">
        <w:rPr>
          <w:rFonts w:ascii="Microsoft YaHei" w:eastAsia="Microsoft YaHei" w:hAnsi="Microsoft YaHei" w:cs="Times New Roman" w:hint="eastAsia"/>
          <w:color w:val="333333"/>
          <w:sz w:val="21"/>
          <w:szCs w:val="21"/>
        </w:rPr>
        <w:t>assigment</w:t>
      </w:r>
      <w:proofErr w:type="spellEnd"/>
      <w:r w:rsidRPr="00371E27">
        <w:rPr>
          <w:rFonts w:ascii="Microsoft YaHei" w:eastAsia="Microsoft YaHei" w:hAnsi="Microsoft YaHei" w:cs="Times New Roman" w:hint="eastAsia"/>
          <w:color w:val="333333"/>
          <w:sz w:val="21"/>
          <w:szCs w:val="21"/>
        </w:rPr>
        <w:t xml:space="preserve">, you will be following the scenario of a recently hired Junior Data Analyst in a local government office, who has been tasked with sorting and analyzing fleet inventory data that was previously imported and cleaned. You plan to use pivot tables to analyze the data in preparation for the results to be visualized in a dashboard and added to </w:t>
      </w:r>
      <w:proofErr w:type="gramStart"/>
      <w:r w:rsidRPr="00371E27">
        <w:rPr>
          <w:rFonts w:ascii="Microsoft YaHei" w:eastAsia="Microsoft YaHei" w:hAnsi="Microsoft YaHei" w:cs="Times New Roman" w:hint="eastAsia"/>
          <w:color w:val="333333"/>
          <w:sz w:val="21"/>
          <w:szCs w:val="21"/>
        </w:rPr>
        <w:t>a data findings</w:t>
      </w:r>
      <w:proofErr w:type="gramEnd"/>
      <w:r w:rsidRPr="00371E27">
        <w:rPr>
          <w:rFonts w:ascii="Microsoft YaHei" w:eastAsia="Microsoft YaHei" w:hAnsi="Microsoft YaHei" w:cs="Times New Roman" w:hint="eastAsia"/>
          <w:color w:val="333333"/>
          <w:sz w:val="21"/>
          <w:szCs w:val="21"/>
        </w:rPr>
        <w:t xml:space="preserve"> report later.</w:t>
      </w:r>
    </w:p>
    <w:p w14:paraId="0F555D52" w14:textId="77777777" w:rsidR="00371E27" w:rsidRPr="00371E27" w:rsidRDefault="00371E27" w:rsidP="00371E2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371E27">
        <w:rPr>
          <w:rFonts w:ascii="Microsoft YaHei" w:eastAsia="Microsoft YaHei" w:hAnsi="Microsoft YaHei" w:cs="Times New Roman" w:hint="eastAsia"/>
          <w:b/>
          <w:bCs/>
          <w:color w:val="333333"/>
          <w:sz w:val="42"/>
          <w:szCs w:val="42"/>
        </w:rPr>
        <w:t>Guidelines for the Submission</w:t>
      </w:r>
    </w:p>
    <w:p w14:paraId="58E9D40D"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Download and open the </w:t>
      </w:r>
      <w:hyperlink r:id="rId7" w:tgtFrame="_blank" w:history="1">
        <w:r w:rsidRPr="00371E27">
          <w:rPr>
            <w:rFonts w:ascii="Microsoft YaHei" w:eastAsia="Microsoft YaHei" w:hAnsi="Microsoft YaHei" w:cs="Times New Roman" w:hint="eastAsia"/>
            <w:color w:val="4183C4"/>
            <w:sz w:val="21"/>
            <w:szCs w:val="21"/>
            <w:u w:val="single"/>
          </w:rPr>
          <w:t>Montgomery_Fleet_Equipment_Inventory_FA_PART_2_START.XLSX</w:t>
        </w:r>
      </w:hyperlink>
      <w:r w:rsidRPr="00371E27">
        <w:rPr>
          <w:rFonts w:ascii="Microsoft YaHei" w:eastAsia="Microsoft YaHei" w:hAnsi="Microsoft YaHei" w:cs="Times New Roman" w:hint="eastAsia"/>
          <w:color w:val="333333"/>
          <w:sz w:val="21"/>
          <w:szCs w:val="21"/>
        </w:rPr>
        <w:t> file in Excel for the web.</w:t>
      </w:r>
    </w:p>
    <w:p w14:paraId="1D78D895" w14:textId="77777777" w:rsidR="00371E27" w:rsidRPr="00371E27" w:rsidRDefault="00371E27" w:rsidP="00371E27">
      <w:pPr>
        <w:spacing w:after="240"/>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Use the course videos from Module 4 and the lab ‘Hands-on Lab 7: Using Pivot Tables’ to help you complete these tasks.</w:t>
      </w:r>
    </w:p>
    <w:p w14:paraId="40198826" w14:textId="77777777" w:rsidR="00371E27" w:rsidRPr="00371E27" w:rsidRDefault="00371E27" w:rsidP="00371E27">
      <w:pPr>
        <w:spacing w:after="240"/>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Tasks to perform:</w:t>
      </w:r>
    </w:p>
    <w:p w14:paraId="2E88E03D" w14:textId="77777777" w:rsidR="00371E27" w:rsidRPr="00371E27" w:rsidRDefault="00371E27" w:rsidP="00371E27">
      <w:pPr>
        <w:numPr>
          <w:ilvl w:val="0"/>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b/>
          <w:bCs/>
          <w:color w:val="333333"/>
          <w:sz w:val="21"/>
          <w:szCs w:val="21"/>
        </w:rPr>
        <w:t>Format the data as a table:</w:t>
      </w:r>
      <w:r w:rsidRPr="00371E27">
        <w:rPr>
          <w:rFonts w:ascii="Microsoft YaHei" w:eastAsia="Microsoft YaHei" w:hAnsi="Microsoft YaHei" w:cs="Times New Roman" w:hint="eastAsia"/>
          <w:color w:val="333333"/>
          <w:sz w:val="21"/>
          <w:szCs w:val="21"/>
        </w:rPr>
        <w:t> Use the Format as Table option to format the data as a table.</w:t>
      </w:r>
    </w:p>
    <w:p w14:paraId="540F541C" w14:textId="77777777" w:rsidR="00371E27" w:rsidRPr="00371E27" w:rsidRDefault="00371E27" w:rsidP="00371E27">
      <w:pPr>
        <w:numPr>
          <w:ilvl w:val="0"/>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b/>
          <w:bCs/>
          <w:color w:val="333333"/>
          <w:sz w:val="21"/>
          <w:szCs w:val="21"/>
        </w:rPr>
        <w:t>Use AutoSum to calculate values:</w:t>
      </w:r>
      <w:r w:rsidRPr="00371E27">
        <w:rPr>
          <w:rFonts w:ascii="Microsoft YaHei" w:eastAsia="Microsoft YaHei" w:hAnsi="Microsoft YaHei" w:cs="Times New Roman" w:hint="eastAsia"/>
          <w:color w:val="333333"/>
          <w:sz w:val="21"/>
          <w:szCs w:val="21"/>
        </w:rPr>
        <w:t> Use AutoSum to find the following values for column ‘C’ and record each of the values:</w:t>
      </w:r>
    </w:p>
    <w:p w14:paraId="6B1A88BE"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SUM</w:t>
      </w:r>
    </w:p>
    <w:p w14:paraId="73FCC14E"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AVERAGE</w:t>
      </w:r>
    </w:p>
    <w:p w14:paraId="4290B6E9"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MIN</w:t>
      </w:r>
    </w:p>
    <w:p w14:paraId="44C5DFF0"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MAX</w:t>
      </w:r>
    </w:p>
    <w:p w14:paraId="762CC51D"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COUNT</w:t>
      </w:r>
    </w:p>
    <w:p w14:paraId="2E92DBF4" w14:textId="77777777" w:rsidR="00371E27" w:rsidRPr="00371E27" w:rsidRDefault="00371E27" w:rsidP="00371E27">
      <w:pPr>
        <w:numPr>
          <w:ilvl w:val="0"/>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b/>
          <w:bCs/>
          <w:color w:val="333333"/>
          <w:sz w:val="21"/>
          <w:szCs w:val="21"/>
        </w:rPr>
        <w:t>Create a Pivot Table:</w:t>
      </w:r>
      <w:r w:rsidRPr="00371E27">
        <w:rPr>
          <w:rFonts w:ascii="Microsoft YaHei" w:eastAsia="Microsoft YaHei" w:hAnsi="Microsoft YaHei" w:cs="Times New Roman" w:hint="eastAsia"/>
          <w:color w:val="333333"/>
          <w:sz w:val="21"/>
          <w:szCs w:val="21"/>
        </w:rPr>
        <w:t> Use the PivotTable feature to create a pivot table that displays the Department field in the Rows section, and the Equipment Count in the Values section, so that the pivot table displays the sum of equipment count by department.</w:t>
      </w:r>
    </w:p>
    <w:p w14:paraId="530CE134" w14:textId="77777777" w:rsidR="00371E27" w:rsidRPr="00371E27" w:rsidRDefault="00371E27" w:rsidP="00371E27">
      <w:pPr>
        <w:numPr>
          <w:ilvl w:val="0"/>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b/>
          <w:bCs/>
          <w:color w:val="333333"/>
          <w:sz w:val="21"/>
          <w:szCs w:val="21"/>
        </w:rPr>
        <w:lastRenderedPageBreak/>
        <w:t>Sort the pivot table data:</w:t>
      </w:r>
      <w:r w:rsidRPr="00371E27">
        <w:rPr>
          <w:rFonts w:ascii="Microsoft YaHei" w:eastAsia="Microsoft YaHei" w:hAnsi="Microsoft YaHei" w:cs="Times New Roman" w:hint="eastAsia"/>
          <w:color w:val="333333"/>
          <w:sz w:val="21"/>
          <w:szCs w:val="21"/>
        </w:rPr>
        <w:t xml:space="preserve"> Use the Sort </w:t>
      </w:r>
      <w:proofErr w:type="gramStart"/>
      <w:r w:rsidRPr="00371E27">
        <w:rPr>
          <w:rFonts w:ascii="Microsoft YaHei" w:eastAsia="Microsoft YaHei" w:hAnsi="Microsoft YaHei" w:cs="Times New Roman" w:hint="eastAsia"/>
          <w:color w:val="333333"/>
          <w:sz w:val="21"/>
          <w:szCs w:val="21"/>
        </w:rPr>
        <w:t>By</w:t>
      </w:r>
      <w:proofErr w:type="gramEnd"/>
      <w:r w:rsidRPr="00371E27">
        <w:rPr>
          <w:rFonts w:ascii="Microsoft YaHei" w:eastAsia="Microsoft YaHei" w:hAnsi="Microsoft YaHei" w:cs="Times New Roman" w:hint="eastAsia"/>
          <w:color w:val="333333"/>
          <w:sz w:val="21"/>
          <w:szCs w:val="21"/>
        </w:rPr>
        <w:t xml:space="preserve"> Value setting on the pivot table to sort it in descending order by the sum of equipment count.</w:t>
      </w:r>
    </w:p>
    <w:p w14:paraId="30285F42" w14:textId="77777777" w:rsidR="00371E27" w:rsidRPr="00371E27" w:rsidRDefault="00371E27" w:rsidP="00371E27">
      <w:pPr>
        <w:numPr>
          <w:ilvl w:val="0"/>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b/>
          <w:bCs/>
          <w:color w:val="333333"/>
          <w:sz w:val="21"/>
          <w:szCs w:val="21"/>
        </w:rPr>
        <w:t xml:space="preserve">Make two more pivot tables </w:t>
      </w:r>
      <w:proofErr w:type="gramStart"/>
      <w:r w:rsidRPr="00371E27">
        <w:rPr>
          <w:rFonts w:ascii="Microsoft YaHei" w:eastAsia="Microsoft YaHei" w:hAnsi="Microsoft YaHei" w:cs="Times New Roman" w:hint="eastAsia"/>
          <w:b/>
          <w:bCs/>
          <w:color w:val="333333"/>
          <w:sz w:val="21"/>
          <w:szCs w:val="21"/>
        </w:rPr>
        <w:t>exactly the same</w:t>
      </w:r>
      <w:proofErr w:type="gramEnd"/>
      <w:r w:rsidRPr="00371E27">
        <w:rPr>
          <w:rFonts w:ascii="Microsoft YaHei" w:eastAsia="Microsoft YaHei" w:hAnsi="Microsoft YaHei" w:cs="Times New Roman" w:hint="eastAsia"/>
          <w:b/>
          <w:bCs/>
          <w:color w:val="333333"/>
          <w:sz w:val="21"/>
          <w:szCs w:val="21"/>
        </w:rPr>
        <w:t xml:space="preserve"> as task 3:</w:t>
      </w:r>
      <w:r w:rsidRPr="00371E27">
        <w:rPr>
          <w:rFonts w:ascii="Microsoft YaHei" w:eastAsia="Microsoft YaHei" w:hAnsi="Microsoft YaHei" w:cs="Times New Roman" w:hint="eastAsia"/>
          <w:color w:val="333333"/>
          <w:sz w:val="21"/>
          <w:szCs w:val="21"/>
        </w:rPr>
        <w:t> Follow the same steps you performed in Tasks 3 and 4 to create two more identical pivot tables so that you end up with 3 worksheets that contain identical pivot tables.</w:t>
      </w:r>
    </w:p>
    <w:p w14:paraId="17DB38E0" w14:textId="77777777" w:rsidR="00371E27" w:rsidRPr="00371E27" w:rsidRDefault="00371E27" w:rsidP="00371E27">
      <w:pPr>
        <w:numPr>
          <w:ilvl w:val="0"/>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b/>
          <w:bCs/>
          <w:color w:val="333333"/>
          <w:sz w:val="21"/>
          <w:szCs w:val="21"/>
        </w:rPr>
        <w:t>Analyze data in the pivot table:</w:t>
      </w:r>
      <w:r w:rsidRPr="00371E27">
        <w:rPr>
          <w:rFonts w:ascii="Microsoft YaHei" w:eastAsia="Microsoft YaHei" w:hAnsi="Microsoft YaHei" w:cs="Times New Roman" w:hint="eastAsia"/>
          <w:color w:val="333333"/>
          <w:sz w:val="21"/>
          <w:szCs w:val="21"/>
        </w:rPr>
        <w:t> Use the PivotTable Fields pane to manipulate and analyze data in the two copied pivot table as follows:</w:t>
      </w:r>
    </w:p>
    <w:p w14:paraId="5021B14E"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In pivot table 2 add the Equipment Class field below the Department field so that the different vehicle types appear under each department with their respective counts.</w:t>
      </w:r>
    </w:p>
    <w:p w14:paraId="379BE590"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Collapse all fields except the top one - </w:t>
      </w:r>
      <w:proofErr w:type="gramStart"/>
      <w:r w:rsidRPr="00371E27">
        <w:rPr>
          <w:rFonts w:ascii="Microsoft YaHei" w:eastAsia="Microsoft YaHei" w:hAnsi="Microsoft YaHei" w:cs="Times New Roman" w:hint="eastAsia"/>
          <w:b/>
          <w:bCs/>
          <w:color w:val="333333"/>
          <w:sz w:val="21"/>
          <w:szCs w:val="21"/>
        </w:rPr>
        <w:t>Transportation</w:t>
      </w:r>
      <w:proofErr w:type="gramEnd"/>
    </w:p>
    <w:p w14:paraId="72C29230"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In pivot table 3 add the Equipment Class field above the Department field so that the different vehicle types appear first, with the different departments listed underneath each vehicle type with their respective counts.</w:t>
      </w:r>
    </w:p>
    <w:p w14:paraId="2D6F2337" w14:textId="77777777" w:rsidR="00371E27" w:rsidRPr="00371E27" w:rsidRDefault="00371E27" w:rsidP="00371E27">
      <w:pPr>
        <w:numPr>
          <w:ilvl w:val="1"/>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Collapse all fields except the top one - </w:t>
      </w:r>
      <w:proofErr w:type="gramStart"/>
      <w:r w:rsidRPr="00371E27">
        <w:rPr>
          <w:rFonts w:ascii="Microsoft YaHei" w:eastAsia="Microsoft YaHei" w:hAnsi="Microsoft YaHei" w:cs="Times New Roman" w:hint="eastAsia"/>
          <w:b/>
          <w:bCs/>
          <w:color w:val="333333"/>
          <w:sz w:val="21"/>
          <w:szCs w:val="21"/>
        </w:rPr>
        <w:t>CUV</w:t>
      </w:r>
      <w:proofErr w:type="gramEnd"/>
    </w:p>
    <w:p w14:paraId="1BA6BE7D" w14:textId="77777777" w:rsidR="00371E27" w:rsidRPr="00371E27" w:rsidRDefault="00371E27" w:rsidP="00371E27">
      <w:pPr>
        <w:ind w:left="720"/>
        <w:rPr>
          <w:rFonts w:ascii="Microsoft YaHei" w:eastAsia="Microsoft YaHei" w:hAnsi="Microsoft YaHei" w:cs="Times New Roman" w:hint="eastAsia"/>
          <w:color w:val="333333"/>
          <w:sz w:val="21"/>
          <w:szCs w:val="21"/>
        </w:rPr>
      </w:pPr>
    </w:p>
    <w:p w14:paraId="66E67C27" w14:textId="77777777" w:rsidR="00371E27" w:rsidRPr="00371E27" w:rsidRDefault="00371E27" w:rsidP="00371E27">
      <w:pPr>
        <w:numPr>
          <w:ilvl w:val="0"/>
          <w:numId w:val="20"/>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b/>
          <w:bCs/>
          <w:color w:val="333333"/>
          <w:sz w:val="21"/>
          <w:szCs w:val="21"/>
        </w:rPr>
        <w:t>Save your workbook:</w:t>
      </w:r>
      <w:r w:rsidRPr="00371E27">
        <w:rPr>
          <w:rFonts w:ascii="Microsoft YaHei" w:eastAsia="Microsoft YaHei" w:hAnsi="Microsoft YaHei" w:cs="Times New Roman" w:hint="eastAsia"/>
          <w:color w:val="333333"/>
          <w:sz w:val="21"/>
          <w:szCs w:val="21"/>
        </w:rPr>
        <w:t> Use ‘Save As’ to save your workbook as </w:t>
      </w:r>
      <w:proofErr w:type="gramStart"/>
      <w:r w:rsidRPr="00371E27">
        <w:rPr>
          <w:rFonts w:ascii="Microsoft YaHei" w:eastAsia="Microsoft YaHei" w:hAnsi="Microsoft YaHei" w:cs="Times New Roman" w:hint="eastAsia"/>
          <w:b/>
          <w:bCs/>
          <w:color w:val="333333"/>
          <w:sz w:val="21"/>
          <w:szCs w:val="21"/>
        </w:rPr>
        <w:t>Montgomery_Fleet_Equipment_Inventory_FA_PART_2_END.XLSX</w:t>
      </w:r>
      <w:proofErr w:type="gramEnd"/>
    </w:p>
    <w:p w14:paraId="3335CD98" w14:textId="77777777" w:rsidR="00371E27" w:rsidRPr="00371E27" w:rsidRDefault="00371E27" w:rsidP="00371E2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371E27">
        <w:rPr>
          <w:rFonts w:ascii="Microsoft YaHei" w:eastAsia="Microsoft YaHei" w:hAnsi="Microsoft YaHei" w:cs="Times New Roman" w:hint="eastAsia"/>
          <w:b/>
          <w:bCs/>
          <w:color w:val="333333"/>
          <w:sz w:val="42"/>
          <w:szCs w:val="42"/>
        </w:rPr>
        <w:t>Grading Information</w:t>
      </w:r>
    </w:p>
    <w:p w14:paraId="321D0980" w14:textId="77777777" w:rsidR="00371E27" w:rsidRPr="00371E27" w:rsidRDefault="00371E27" w:rsidP="00371E27">
      <w:pPr>
        <w:spacing w:after="240"/>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For your assignment to be graded in a subsequent step in this course, you will be required to upload the completed Excel workbook that you saved in Task 7.</w:t>
      </w:r>
    </w:p>
    <w:p w14:paraId="1F023FB4"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The </w:t>
      </w:r>
      <w:r w:rsidRPr="00371E27">
        <w:rPr>
          <w:rFonts w:ascii="Microsoft YaHei" w:eastAsia="Microsoft YaHei" w:hAnsi="Microsoft YaHei" w:cs="Times New Roman" w:hint="eastAsia"/>
          <w:b/>
          <w:bCs/>
          <w:color w:val="333333"/>
          <w:sz w:val="21"/>
          <w:szCs w:val="21"/>
        </w:rPr>
        <w:t>main grading criteria</w:t>
      </w:r>
      <w:r w:rsidRPr="00371E27">
        <w:rPr>
          <w:rFonts w:ascii="Microsoft YaHei" w:eastAsia="Microsoft YaHei" w:hAnsi="Microsoft YaHei" w:cs="Times New Roman" w:hint="eastAsia"/>
          <w:color w:val="333333"/>
          <w:sz w:val="21"/>
          <w:szCs w:val="21"/>
        </w:rPr>
        <w:t> will be:</w:t>
      </w:r>
    </w:p>
    <w:p w14:paraId="3452ABD1" w14:textId="77777777" w:rsidR="00371E27" w:rsidRPr="00371E27" w:rsidRDefault="00371E27" w:rsidP="00371E27">
      <w:pPr>
        <w:numPr>
          <w:ilvl w:val="0"/>
          <w:numId w:val="21"/>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Is the data formatted as a table?</w:t>
      </w:r>
    </w:p>
    <w:p w14:paraId="62963914" w14:textId="77777777" w:rsidR="00371E27" w:rsidRPr="00371E27" w:rsidRDefault="00371E27" w:rsidP="00371E27">
      <w:pPr>
        <w:numPr>
          <w:ilvl w:val="0"/>
          <w:numId w:val="21"/>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Are the AutoSum values correct?</w:t>
      </w:r>
    </w:p>
    <w:p w14:paraId="3818B166" w14:textId="77777777" w:rsidR="00371E27" w:rsidRPr="00371E27" w:rsidRDefault="00371E27" w:rsidP="00371E27">
      <w:pPr>
        <w:numPr>
          <w:ilvl w:val="0"/>
          <w:numId w:val="21"/>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Has the correct pivot table been created and sorted?</w:t>
      </w:r>
    </w:p>
    <w:p w14:paraId="265A5692" w14:textId="77777777" w:rsidR="00371E27" w:rsidRPr="00371E27" w:rsidRDefault="00371E27" w:rsidP="00371E27">
      <w:pPr>
        <w:numPr>
          <w:ilvl w:val="0"/>
          <w:numId w:val="21"/>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Has the pivot table been created two more times?</w:t>
      </w:r>
    </w:p>
    <w:p w14:paraId="72B7E193" w14:textId="77777777" w:rsidR="00371E27" w:rsidRPr="00371E27" w:rsidRDefault="00371E27" w:rsidP="00371E27">
      <w:pPr>
        <w:numPr>
          <w:ilvl w:val="0"/>
          <w:numId w:val="21"/>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Have the correct fields been used in pivot tables 2 and 3?</w:t>
      </w:r>
    </w:p>
    <w:p w14:paraId="1355A9A2" w14:textId="77777777" w:rsidR="00371E27" w:rsidRPr="00371E27" w:rsidRDefault="00371E27" w:rsidP="00371E27">
      <w:pPr>
        <w:numPr>
          <w:ilvl w:val="0"/>
          <w:numId w:val="21"/>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Has the workbook been saved correctly?</w:t>
      </w:r>
    </w:p>
    <w:p w14:paraId="58596E9D"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You </w:t>
      </w:r>
      <w:r w:rsidRPr="00371E27">
        <w:rPr>
          <w:rFonts w:ascii="Microsoft YaHei" w:eastAsia="Microsoft YaHei" w:hAnsi="Microsoft YaHei" w:cs="Times New Roman" w:hint="eastAsia"/>
          <w:b/>
          <w:bCs/>
          <w:color w:val="333333"/>
          <w:sz w:val="21"/>
          <w:szCs w:val="21"/>
        </w:rPr>
        <w:t>will not be judged</w:t>
      </w:r>
      <w:r w:rsidRPr="00371E27">
        <w:rPr>
          <w:rFonts w:ascii="Microsoft YaHei" w:eastAsia="Microsoft YaHei" w:hAnsi="Microsoft YaHei" w:cs="Times New Roman" w:hint="eastAsia"/>
          <w:color w:val="333333"/>
          <w:sz w:val="21"/>
          <w:szCs w:val="21"/>
        </w:rPr>
        <w:t> on:</w:t>
      </w:r>
    </w:p>
    <w:p w14:paraId="79F550CD" w14:textId="77777777" w:rsidR="00371E27" w:rsidRPr="00371E27" w:rsidRDefault="00371E27" w:rsidP="00371E27">
      <w:pPr>
        <w:numPr>
          <w:ilvl w:val="0"/>
          <w:numId w:val="22"/>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Your English language, including spelling or grammatical mistakes.</w:t>
      </w:r>
    </w:p>
    <w:p w14:paraId="5329CB85" w14:textId="77777777" w:rsidR="00371E27" w:rsidRPr="00371E27" w:rsidRDefault="00371E27" w:rsidP="00371E27">
      <w:pPr>
        <w:numPr>
          <w:ilvl w:val="0"/>
          <w:numId w:val="22"/>
        </w:num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The content of any text or image(s) or where a link is hyperlinked to.</w:t>
      </w:r>
    </w:p>
    <w:p w14:paraId="0571A1AF" w14:textId="77777777" w:rsidR="00371E27" w:rsidRPr="00371E27" w:rsidRDefault="00371E27" w:rsidP="00371E2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371E27">
        <w:rPr>
          <w:rFonts w:ascii="Microsoft YaHei" w:eastAsia="Microsoft YaHei" w:hAnsi="Microsoft YaHei" w:cs="Times New Roman" w:hint="eastAsia"/>
          <w:b/>
          <w:bCs/>
          <w:color w:val="333333"/>
          <w:sz w:val="42"/>
          <w:szCs w:val="42"/>
        </w:rPr>
        <w:lastRenderedPageBreak/>
        <w:t>Author(s)</w:t>
      </w:r>
    </w:p>
    <w:p w14:paraId="73546D6B" w14:textId="77777777" w:rsidR="00371E27" w:rsidRPr="00371E27" w:rsidRDefault="00371E27" w:rsidP="00371E27">
      <w:pPr>
        <w:numPr>
          <w:ilvl w:val="0"/>
          <w:numId w:val="23"/>
        </w:numPr>
        <w:rPr>
          <w:rFonts w:ascii="Microsoft YaHei" w:eastAsia="Microsoft YaHei" w:hAnsi="Microsoft YaHei" w:cs="Times New Roman" w:hint="eastAsia"/>
          <w:color w:val="333333"/>
          <w:sz w:val="21"/>
          <w:szCs w:val="21"/>
        </w:rPr>
      </w:pPr>
      <w:hyperlink r:id="rId8" w:tgtFrame="_blank" w:history="1">
        <w:r w:rsidRPr="00371E27">
          <w:rPr>
            <w:rFonts w:ascii="Microsoft YaHei" w:eastAsia="Microsoft YaHei" w:hAnsi="Microsoft YaHei" w:cs="Times New Roman" w:hint="eastAsia"/>
            <w:color w:val="4183C4"/>
            <w:sz w:val="21"/>
            <w:szCs w:val="21"/>
            <w:u w:val="single"/>
          </w:rPr>
          <w:t>Steve Ryan</w:t>
        </w:r>
      </w:hyperlink>
    </w:p>
    <w:p w14:paraId="08F6A094" w14:textId="77777777" w:rsidR="00371E27" w:rsidRPr="00371E27" w:rsidRDefault="00371E27" w:rsidP="00371E27">
      <w:pPr>
        <w:spacing w:before="240" w:after="240"/>
        <w:outlineLvl w:val="2"/>
        <w:rPr>
          <w:rFonts w:ascii="Microsoft YaHei" w:eastAsia="Microsoft YaHei" w:hAnsi="Microsoft YaHei" w:cs="Times New Roman" w:hint="eastAsia"/>
          <w:b/>
          <w:bCs/>
          <w:color w:val="333333"/>
          <w:sz w:val="36"/>
          <w:szCs w:val="36"/>
        </w:rPr>
      </w:pPr>
      <w:r w:rsidRPr="00371E27">
        <w:rPr>
          <w:rFonts w:ascii="Microsoft YaHei" w:eastAsia="Microsoft YaHei" w:hAnsi="Microsoft YaHei" w:cs="Times New Roman" w:hint="eastAsia"/>
          <w:b/>
          <w:bCs/>
          <w:color w:val="333333"/>
          <w:sz w:val="36"/>
          <w:szCs w:val="36"/>
        </w:rPr>
        <w:t>Other Contributor(s)</w:t>
      </w:r>
    </w:p>
    <w:p w14:paraId="787B073C" w14:textId="77777777" w:rsidR="00371E27" w:rsidRPr="00371E27" w:rsidRDefault="00371E27" w:rsidP="00371E27">
      <w:pPr>
        <w:numPr>
          <w:ilvl w:val="0"/>
          <w:numId w:val="24"/>
        </w:numPr>
        <w:rPr>
          <w:rFonts w:ascii="Microsoft YaHei" w:eastAsia="Microsoft YaHei" w:hAnsi="Microsoft YaHei" w:cs="Times New Roman" w:hint="eastAsia"/>
          <w:color w:val="333333"/>
          <w:sz w:val="21"/>
          <w:szCs w:val="21"/>
        </w:rPr>
      </w:pPr>
      <w:hyperlink r:id="rId9" w:tgtFrame="_blank" w:history="1">
        <w:r w:rsidRPr="00371E27">
          <w:rPr>
            <w:rFonts w:ascii="Microsoft YaHei" w:eastAsia="Microsoft YaHei" w:hAnsi="Microsoft YaHei" w:cs="Times New Roman" w:hint="eastAsia"/>
            <w:color w:val="4183C4"/>
            <w:sz w:val="21"/>
            <w:szCs w:val="21"/>
            <w:u w:val="single"/>
          </w:rPr>
          <w:t xml:space="preserve">Sandip </w:t>
        </w:r>
        <w:proofErr w:type="spellStart"/>
        <w:r w:rsidRPr="00371E27">
          <w:rPr>
            <w:rFonts w:ascii="Microsoft YaHei" w:eastAsia="Microsoft YaHei" w:hAnsi="Microsoft YaHei" w:cs="Times New Roman" w:hint="eastAsia"/>
            <w:color w:val="4183C4"/>
            <w:sz w:val="21"/>
            <w:szCs w:val="21"/>
            <w:u w:val="single"/>
          </w:rPr>
          <w:t>Saha</w:t>
        </w:r>
        <w:proofErr w:type="spellEnd"/>
        <w:r w:rsidRPr="00371E27">
          <w:rPr>
            <w:rFonts w:ascii="Microsoft YaHei" w:eastAsia="Microsoft YaHei" w:hAnsi="Microsoft YaHei" w:cs="Times New Roman" w:hint="eastAsia"/>
            <w:color w:val="4183C4"/>
            <w:sz w:val="21"/>
            <w:szCs w:val="21"/>
            <w:u w:val="single"/>
          </w:rPr>
          <w:t xml:space="preserve"> Joy</w:t>
        </w:r>
      </w:hyperlink>
    </w:p>
    <w:p w14:paraId="22D16EDA" w14:textId="77777777" w:rsidR="00371E27" w:rsidRPr="00371E27" w:rsidRDefault="00371E27" w:rsidP="00371E2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371E27">
        <w:rPr>
          <w:rFonts w:ascii="Microsoft YaHei" w:eastAsia="Microsoft YaHei" w:hAnsi="Microsoft YaHei" w:cs="Times New Roman" w:hint="eastAsia"/>
          <w:b/>
          <w:bCs/>
          <w:color w:val="333333"/>
          <w:sz w:val="42"/>
          <w:szCs w:val="42"/>
        </w:rPr>
        <w:t>Changelog</w:t>
      </w:r>
    </w:p>
    <w:tbl>
      <w:tblPr>
        <w:tblW w:w="12615" w:type="dxa"/>
        <w:tblCellMar>
          <w:left w:w="0" w:type="dxa"/>
          <w:right w:w="0" w:type="dxa"/>
        </w:tblCellMar>
        <w:tblLook w:val="04A0" w:firstRow="1" w:lastRow="0" w:firstColumn="1" w:lastColumn="0" w:noHBand="0" w:noVBand="1"/>
      </w:tblPr>
      <w:tblGrid>
        <w:gridCol w:w="1561"/>
        <w:gridCol w:w="1195"/>
        <w:gridCol w:w="2022"/>
        <w:gridCol w:w="7837"/>
      </w:tblGrid>
      <w:tr w:rsidR="00371E27" w:rsidRPr="00371E27" w14:paraId="71CC4264" w14:textId="77777777" w:rsidTr="00371E2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663F5" w14:textId="77777777" w:rsidR="00371E27" w:rsidRPr="00371E27" w:rsidRDefault="00371E27" w:rsidP="00371E27">
            <w:pPr>
              <w:jc w:val="center"/>
              <w:rPr>
                <w:rFonts w:ascii="Microsoft YaHei" w:eastAsia="Microsoft YaHei" w:hAnsi="Microsoft YaHei" w:cs="Times New Roman" w:hint="eastAsia"/>
                <w:b/>
                <w:bCs/>
                <w:color w:val="333333"/>
                <w:sz w:val="21"/>
                <w:szCs w:val="21"/>
              </w:rPr>
            </w:pPr>
            <w:r w:rsidRPr="00371E27">
              <w:rPr>
                <w:rFonts w:ascii="Microsoft YaHei" w:eastAsia="Microsoft YaHei" w:hAnsi="Microsoft YaHei" w:cs="Times New Roman" w:hint="eastAsia"/>
                <w:b/>
                <w:bCs/>
                <w:color w:val="333333"/>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8581C6" w14:textId="77777777" w:rsidR="00371E27" w:rsidRPr="00371E27" w:rsidRDefault="00371E27" w:rsidP="00371E27">
            <w:pPr>
              <w:jc w:val="center"/>
              <w:rPr>
                <w:rFonts w:ascii="Microsoft YaHei" w:eastAsia="Microsoft YaHei" w:hAnsi="Microsoft YaHei" w:cs="Times New Roman" w:hint="eastAsia"/>
                <w:b/>
                <w:bCs/>
                <w:color w:val="333333"/>
                <w:sz w:val="21"/>
                <w:szCs w:val="21"/>
              </w:rPr>
            </w:pPr>
            <w:r w:rsidRPr="00371E27">
              <w:rPr>
                <w:rFonts w:ascii="Microsoft YaHei" w:eastAsia="Microsoft YaHei" w:hAnsi="Microsoft YaHei" w:cs="Times New Roman" w:hint="eastAsia"/>
                <w:b/>
                <w:bCs/>
                <w:color w:val="333333"/>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D0659D" w14:textId="77777777" w:rsidR="00371E27" w:rsidRPr="00371E27" w:rsidRDefault="00371E27" w:rsidP="00371E27">
            <w:pPr>
              <w:jc w:val="center"/>
              <w:rPr>
                <w:rFonts w:ascii="Microsoft YaHei" w:eastAsia="Microsoft YaHei" w:hAnsi="Microsoft YaHei" w:cs="Times New Roman" w:hint="eastAsia"/>
                <w:b/>
                <w:bCs/>
                <w:color w:val="333333"/>
                <w:sz w:val="21"/>
                <w:szCs w:val="21"/>
              </w:rPr>
            </w:pPr>
            <w:r w:rsidRPr="00371E27">
              <w:rPr>
                <w:rFonts w:ascii="Microsoft YaHei" w:eastAsia="Microsoft YaHei" w:hAnsi="Microsoft YaHei" w:cs="Times New Roman" w:hint="eastAsia"/>
                <w:b/>
                <w:bCs/>
                <w:color w:val="333333"/>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D72C52" w14:textId="77777777" w:rsidR="00371E27" w:rsidRPr="00371E27" w:rsidRDefault="00371E27" w:rsidP="00371E27">
            <w:pPr>
              <w:jc w:val="center"/>
              <w:rPr>
                <w:rFonts w:ascii="Microsoft YaHei" w:eastAsia="Microsoft YaHei" w:hAnsi="Microsoft YaHei" w:cs="Times New Roman" w:hint="eastAsia"/>
                <w:b/>
                <w:bCs/>
                <w:color w:val="333333"/>
                <w:sz w:val="21"/>
                <w:szCs w:val="21"/>
              </w:rPr>
            </w:pPr>
            <w:r w:rsidRPr="00371E27">
              <w:rPr>
                <w:rFonts w:ascii="Microsoft YaHei" w:eastAsia="Microsoft YaHei" w:hAnsi="Microsoft YaHei" w:cs="Times New Roman" w:hint="eastAsia"/>
                <w:b/>
                <w:bCs/>
                <w:color w:val="333333"/>
                <w:sz w:val="21"/>
                <w:szCs w:val="21"/>
              </w:rPr>
              <w:t>Change Description</w:t>
            </w:r>
          </w:p>
        </w:tc>
      </w:tr>
      <w:tr w:rsidR="00371E27" w:rsidRPr="00371E27" w14:paraId="4243F395" w14:textId="77777777" w:rsidTr="00371E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1BF93A"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2021-10-11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350C80"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D4998"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Malika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6CFD72"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Updated dataset source link</w:t>
            </w:r>
          </w:p>
        </w:tc>
      </w:tr>
      <w:tr w:rsidR="00371E27" w:rsidRPr="00371E27" w14:paraId="3625C684" w14:textId="77777777" w:rsidTr="00371E2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E48035"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2020-10-02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174C5E"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98732"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442DD"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Edited to use the most recent version of the Final Assignment instructions</w:t>
            </w:r>
          </w:p>
        </w:tc>
      </w:tr>
      <w:tr w:rsidR="00371E27" w:rsidRPr="00371E27" w14:paraId="759640D2" w14:textId="77777777" w:rsidTr="00371E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3D9290"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2020-09-02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2C8BA1"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F5A038"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103A37"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Edited to use separate datasets for Parts 1 and 2</w:t>
            </w:r>
          </w:p>
        </w:tc>
      </w:tr>
      <w:tr w:rsidR="00371E27" w:rsidRPr="00371E27" w14:paraId="14C170E7" w14:textId="77777777" w:rsidTr="00371E2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41A743"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2020-08-24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BA6945"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652AD3"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8A151"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Post ID review and published in course</w:t>
            </w:r>
          </w:p>
        </w:tc>
      </w:tr>
      <w:tr w:rsidR="00371E27" w:rsidRPr="00371E27" w14:paraId="2E8D6AA7" w14:textId="77777777" w:rsidTr="00371E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15048A"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2020-08-23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5C0BEF"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429595"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 xml:space="preserve">Sandip </w:t>
            </w:r>
            <w:proofErr w:type="spellStart"/>
            <w:r w:rsidRPr="00371E27">
              <w:rPr>
                <w:rFonts w:ascii="Microsoft YaHei" w:eastAsia="Microsoft YaHei" w:hAnsi="Microsoft YaHei" w:cs="Times New Roman" w:hint="eastAsia"/>
                <w:color w:val="333333"/>
                <w:sz w:val="21"/>
                <w:szCs w:val="21"/>
              </w:rPr>
              <w:t>Saha</w:t>
            </w:r>
            <w:proofErr w:type="spellEnd"/>
            <w:r w:rsidRPr="00371E27">
              <w:rPr>
                <w:rFonts w:ascii="Microsoft YaHei" w:eastAsia="Microsoft YaHei" w:hAnsi="Microsoft YaHei" w:cs="Times New Roman" w:hint="eastAsia"/>
                <w:color w:val="333333"/>
                <w:sz w:val="21"/>
                <w:szCs w:val="21"/>
              </w:rPr>
              <w:t xml:space="preserve"> Joy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15316"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Converted to markdown in GitLab</w:t>
            </w:r>
          </w:p>
        </w:tc>
      </w:tr>
      <w:tr w:rsidR="00371E27" w:rsidRPr="00371E27" w14:paraId="216DD6A1" w14:textId="77777777" w:rsidTr="00371E2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4165A8"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2020-08-22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5A178"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703E5C"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14F7A8" w14:textId="77777777" w:rsidR="00371E27" w:rsidRPr="00371E27" w:rsidRDefault="00371E27" w:rsidP="00371E27">
            <w:pPr>
              <w:rPr>
                <w:rFonts w:ascii="Microsoft YaHei" w:eastAsia="Microsoft YaHei" w:hAnsi="Microsoft YaHei" w:cs="Times New Roman" w:hint="eastAsia"/>
                <w:color w:val="333333"/>
                <w:sz w:val="21"/>
                <w:szCs w:val="21"/>
              </w:rPr>
            </w:pPr>
            <w:r w:rsidRPr="00371E27">
              <w:rPr>
                <w:rFonts w:ascii="Microsoft YaHei" w:eastAsia="Microsoft YaHei" w:hAnsi="Microsoft YaHei" w:cs="Times New Roman" w:hint="eastAsia"/>
                <w:color w:val="333333"/>
                <w:sz w:val="21"/>
                <w:szCs w:val="21"/>
              </w:rPr>
              <w:t>Initial version created in Word</w:t>
            </w:r>
          </w:p>
        </w:tc>
      </w:tr>
    </w:tbl>
    <w:p w14:paraId="0DCFA154" w14:textId="77777777" w:rsidR="00371E27" w:rsidRPr="00371E27" w:rsidRDefault="00371E27" w:rsidP="00371E27">
      <w:pPr>
        <w:spacing w:before="240" w:after="240"/>
        <w:outlineLvl w:val="2"/>
        <w:rPr>
          <w:rFonts w:ascii="Microsoft YaHei" w:eastAsia="Microsoft YaHei" w:hAnsi="Microsoft YaHei" w:cs="Times New Roman" w:hint="eastAsia"/>
          <w:b/>
          <w:bCs/>
          <w:color w:val="333333"/>
          <w:sz w:val="36"/>
          <w:szCs w:val="36"/>
        </w:rPr>
      </w:pPr>
      <w:r w:rsidRPr="00371E27">
        <w:rPr>
          <w:rFonts w:ascii="Microsoft YaHei" w:eastAsia="Microsoft YaHei" w:hAnsi="Microsoft YaHei" w:cs="Times New Roman" w:hint="eastAsia"/>
          <w:b/>
          <w:bCs/>
          <w:color w:val="333333"/>
          <w:sz w:val="36"/>
          <w:szCs w:val="36"/>
        </w:rPr>
        <w:t>© IBM Corporation 2020. All rights reserved.</w:t>
      </w:r>
    </w:p>
    <w:p w14:paraId="72163F5E" w14:textId="77777777" w:rsidR="00332DF2" w:rsidRPr="00371E27" w:rsidRDefault="00332DF2" w:rsidP="00371E27"/>
    <w:sectPr w:rsidR="00332DF2" w:rsidRPr="00371E27" w:rsidSect="004C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80C"/>
    <w:multiLevelType w:val="multilevel"/>
    <w:tmpl w:val="A94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6D51"/>
    <w:multiLevelType w:val="multilevel"/>
    <w:tmpl w:val="F2EA7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03913"/>
    <w:multiLevelType w:val="multilevel"/>
    <w:tmpl w:val="80E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E1D6D"/>
    <w:multiLevelType w:val="multilevel"/>
    <w:tmpl w:val="2DF09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70F88"/>
    <w:multiLevelType w:val="multilevel"/>
    <w:tmpl w:val="027EF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A4043"/>
    <w:multiLevelType w:val="multilevel"/>
    <w:tmpl w:val="F68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D36B2"/>
    <w:multiLevelType w:val="multilevel"/>
    <w:tmpl w:val="046E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84994"/>
    <w:multiLevelType w:val="multilevel"/>
    <w:tmpl w:val="ECF0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22305"/>
    <w:multiLevelType w:val="multilevel"/>
    <w:tmpl w:val="6972B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B17E7"/>
    <w:multiLevelType w:val="multilevel"/>
    <w:tmpl w:val="3CFE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B172A"/>
    <w:multiLevelType w:val="multilevel"/>
    <w:tmpl w:val="D698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41F88"/>
    <w:multiLevelType w:val="multilevel"/>
    <w:tmpl w:val="DAD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20114"/>
    <w:multiLevelType w:val="multilevel"/>
    <w:tmpl w:val="1334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72AB4"/>
    <w:multiLevelType w:val="multilevel"/>
    <w:tmpl w:val="C966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25F8B"/>
    <w:multiLevelType w:val="multilevel"/>
    <w:tmpl w:val="3D38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17CF6"/>
    <w:multiLevelType w:val="multilevel"/>
    <w:tmpl w:val="6136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2410D"/>
    <w:multiLevelType w:val="multilevel"/>
    <w:tmpl w:val="7FE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318C8"/>
    <w:multiLevelType w:val="multilevel"/>
    <w:tmpl w:val="B3DC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11EA5"/>
    <w:multiLevelType w:val="multilevel"/>
    <w:tmpl w:val="BFF6D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9A6D32"/>
    <w:multiLevelType w:val="multilevel"/>
    <w:tmpl w:val="E65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F78B1"/>
    <w:multiLevelType w:val="multilevel"/>
    <w:tmpl w:val="04F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01A50"/>
    <w:multiLevelType w:val="multilevel"/>
    <w:tmpl w:val="423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07304"/>
    <w:multiLevelType w:val="multilevel"/>
    <w:tmpl w:val="4E0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70511"/>
    <w:multiLevelType w:val="multilevel"/>
    <w:tmpl w:val="314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916619">
    <w:abstractNumId w:val="16"/>
  </w:num>
  <w:num w:numId="2" w16cid:durableId="98643925">
    <w:abstractNumId w:val="9"/>
  </w:num>
  <w:num w:numId="3" w16cid:durableId="899753665">
    <w:abstractNumId w:val="7"/>
  </w:num>
  <w:num w:numId="4" w16cid:durableId="1672290457">
    <w:abstractNumId w:val="8"/>
  </w:num>
  <w:num w:numId="5" w16cid:durableId="938491307">
    <w:abstractNumId w:val="15"/>
  </w:num>
  <w:num w:numId="6" w16cid:durableId="246967424">
    <w:abstractNumId w:val="3"/>
  </w:num>
  <w:num w:numId="7" w16cid:durableId="813837070">
    <w:abstractNumId w:val="21"/>
  </w:num>
  <w:num w:numId="8" w16cid:durableId="1918129076">
    <w:abstractNumId w:val="1"/>
  </w:num>
  <w:num w:numId="9" w16cid:durableId="1730573802">
    <w:abstractNumId w:val="12"/>
  </w:num>
  <w:num w:numId="10" w16cid:durableId="1662737884">
    <w:abstractNumId w:val="22"/>
  </w:num>
  <w:num w:numId="11" w16cid:durableId="272399899">
    <w:abstractNumId w:val="19"/>
  </w:num>
  <w:num w:numId="12" w16cid:durableId="444733761">
    <w:abstractNumId w:val="4"/>
  </w:num>
  <w:num w:numId="13" w16cid:durableId="1996030912">
    <w:abstractNumId w:val="5"/>
  </w:num>
  <w:num w:numId="14" w16cid:durableId="2055345263">
    <w:abstractNumId w:val="0"/>
  </w:num>
  <w:num w:numId="15" w16cid:durableId="344551890">
    <w:abstractNumId w:val="14"/>
  </w:num>
  <w:num w:numId="16" w16cid:durableId="1279263346">
    <w:abstractNumId w:val="20"/>
  </w:num>
  <w:num w:numId="17" w16cid:durableId="27226760">
    <w:abstractNumId w:val="13"/>
  </w:num>
  <w:num w:numId="18" w16cid:durableId="566108952">
    <w:abstractNumId w:val="23"/>
  </w:num>
  <w:num w:numId="19" w16cid:durableId="220867271">
    <w:abstractNumId w:val="11"/>
  </w:num>
  <w:num w:numId="20" w16cid:durableId="133257466">
    <w:abstractNumId w:val="18"/>
  </w:num>
  <w:num w:numId="21" w16cid:durableId="825781220">
    <w:abstractNumId w:val="2"/>
  </w:num>
  <w:num w:numId="22" w16cid:durableId="1258952174">
    <w:abstractNumId w:val="17"/>
  </w:num>
  <w:num w:numId="23" w16cid:durableId="315228482">
    <w:abstractNumId w:val="6"/>
  </w:num>
  <w:num w:numId="24" w16cid:durableId="15787092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05"/>
    <w:rsid w:val="00132F07"/>
    <w:rsid w:val="002B5305"/>
    <w:rsid w:val="00332DF2"/>
    <w:rsid w:val="00371E27"/>
    <w:rsid w:val="004C67EB"/>
    <w:rsid w:val="009F52C5"/>
    <w:rsid w:val="00A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DA657"/>
  <w15:chartTrackingRefBased/>
  <w15:docId w15:val="{9A0EA094-45F8-C64E-A4B9-F9575524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3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53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3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3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53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3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53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5305"/>
    <w:rPr>
      <w:b/>
      <w:bCs/>
    </w:rPr>
  </w:style>
  <w:style w:type="character" w:styleId="Hyperlink">
    <w:name w:val="Hyperlink"/>
    <w:basedOn w:val="DefaultParagraphFont"/>
    <w:uiPriority w:val="99"/>
    <w:semiHidden/>
    <w:unhideWhenUsed/>
    <w:rsid w:val="002B5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2440">
      <w:bodyDiv w:val="1"/>
      <w:marLeft w:val="0"/>
      <w:marRight w:val="0"/>
      <w:marTop w:val="0"/>
      <w:marBottom w:val="0"/>
      <w:divBdr>
        <w:top w:val="none" w:sz="0" w:space="0" w:color="auto"/>
        <w:left w:val="none" w:sz="0" w:space="0" w:color="auto"/>
        <w:bottom w:val="none" w:sz="0" w:space="0" w:color="auto"/>
        <w:right w:val="none" w:sz="0" w:space="0" w:color="auto"/>
      </w:divBdr>
    </w:div>
    <w:div w:id="413012202">
      <w:bodyDiv w:val="1"/>
      <w:marLeft w:val="0"/>
      <w:marRight w:val="0"/>
      <w:marTop w:val="0"/>
      <w:marBottom w:val="0"/>
      <w:divBdr>
        <w:top w:val="none" w:sz="0" w:space="0" w:color="auto"/>
        <w:left w:val="none" w:sz="0" w:space="0" w:color="auto"/>
        <w:bottom w:val="none" w:sz="0" w:space="0" w:color="auto"/>
        <w:right w:val="none" w:sz="0" w:space="0" w:color="auto"/>
      </w:divBdr>
    </w:div>
    <w:div w:id="18144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evelryan?utm_medium=Exinfluencer&amp;utm_source=Exinfluencer&amp;utm_content=000026UJ&amp;utm_term=10006555&amp;utm_id=NA-SkillsNetwork-Channel-SkillsNetworkCoursesIBMDeveloperSkillsNetworkDA0130ENSkillsNetwork958-2022-01-01" TargetMode="External"/><Relationship Id="rId3" Type="http://schemas.openxmlformats.org/officeDocument/2006/relationships/settings" Target="settings.xml"/><Relationship Id="rId7" Type="http://schemas.openxmlformats.org/officeDocument/2006/relationships/hyperlink" Target="https://cf-courses-data.s3.us.cloud-object-storage.appdomain.cloud/IBMDeveloperSkillsNetwork-DA0130EN-SkillsNetwork/Hands-on%20Labs/Peer%20Graded%20Assignment%20-%20Part%202/Montgomery_Fleet_Equipment_Inventory_FA_PART_2_STAR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ontgomerycountymd.gov/Government/Fleet-Equipment-Inventory/93vc-wpd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andipsahajoy/?utm_medium=Exinfluencer&amp;utm_source=Exinfluencer&amp;utm_content=000026UJ&amp;utm_term=10006555&amp;utm_id=NA-SkillsNetwork-Channel-SkillsNetworkCoursesIBMDeveloperSkillsNetworkDA0130ENSkillsNetwork958-202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Maglies</dc:creator>
  <cp:keywords/>
  <dc:description/>
  <cp:lastModifiedBy>Robert Maglies</cp:lastModifiedBy>
  <cp:revision>2</cp:revision>
  <dcterms:created xsi:type="dcterms:W3CDTF">2023-03-29T03:37:00Z</dcterms:created>
  <dcterms:modified xsi:type="dcterms:W3CDTF">2023-03-29T03:37:00Z</dcterms:modified>
</cp:coreProperties>
</file>