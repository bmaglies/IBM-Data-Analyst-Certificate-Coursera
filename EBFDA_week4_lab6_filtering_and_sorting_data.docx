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D47B" w14:textId="2575527E" w:rsidR="00F775BD" w:rsidRPr="00F775BD" w:rsidRDefault="00F775BD" w:rsidP="00F775BD">
      <w:pPr>
        <w:jc w:val="center"/>
        <w:rPr>
          <w:rFonts w:ascii="Microsoft YaHei" w:eastAsia="Microsoft YaHei" w:hAnsi="Microsoft YaHei" w:cs="Times New Roman"/>
          <w:color w:val="333333"/>
          <w:sz w:val="21"/>
          <w:szCs w:val="21"/>
        </w:rPr>
      </w:pPr>
      <w:r w:rsidRPr="00F775BD">
        <w:rPr>
          <w:rFonts w:ascii="Microsoft YaHei" w:eastAsia="Microsoft YaHei" w:hAnsi="Microsoft YaHei" w:cs="Times New Roman"/>
          <w:color w:val="333333"/>
          <w:sz w:val="21"/>
          <w:szCs w:val="21"/>
        </w:rPr>
        <w:fldChar w:fldCharType="begin"/>
      </w:r>
      <w:r w:rsidRPr="00F775BD">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"https://cf-courses-data.s3.us.cloud-object-storage.appdomain.cloud/IBMDeveloperSkillsNetwork-DA0130EN-SkillsNetwork/images/SN_web_lightmode.png" \* MERGEFORMATINET </w:instrText>
      </w:r>
      <w:r w:rsidRPr="00F775BD">
        <w:rPr>
          <w:rFonts w:ascii="Microsoft YaHei" w:eastAsia="Microsoft YaHei" w:hAnsi="Microsoft YaHei" w:cs="Times New Roman"/>
          <w:color w:val="333333"/>
          <w:sz w:val="21"/>
          <w:szCs w:val="21"/>
        </w:rPr>
        <w:fldChar w:fldCharType="separate"/>
      </w:r>
      <w:r w:rsidRPr="00F775BD">
        <w:rPr>
          <w:rFonts w:ascii="Microsoft YaHei" w:eastAsia="Microsoft YaHei" w:hAnsi="Microsoft YaHei" w:cs="Times New Roman"/>
          <w:noProof/>
          <w:color w:val="333333"/>
          <w:sz w:val="21"/>
          <w:szCs w:val="21"/>
        </w:rPr>
        <w:drawing>
          <wp:inline distT="0" distB="0" distL="0" distR="0" wp14:anchorId="43265708" wp14:editId="13BF1AD6">
            <wp:extent cx="3810000" cy="13208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320800"/>
                    </a:xfrm>
                    <a:prstGeom prst="rect">
                      <a:avLst/>
                    </a:prstGeom>
                    <a:noFill/>
                    <a:ln>
                      <a:noFill/>
                    </a:ln>
                  </pic:spPr>
                </pic:pic>
              </a:graphicData>
            </a:graphic>
          </wp:inline>
        </w:drawing>
      </w:r>
      <w:r w:rsidRPr="00F775BD">
        <w:rPr>
          <w:rFonts w:ascii="Microsoft YaHei" w:eastAsia="Microsoft YaHei" w:hAnsi="Microsoft YaHei" w:cs="Times New Roman"/>
          <w:color w:val="333333"/>
          <w:sz w:val="21"/>
          <w:szCs w:val="21"/>
        </w:rPr>
        <w:fldChar w:fldCharType="end"/>
      </w:r>
    </w:p>
    <w:p w14:paraId="2C192736"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Hands-on Lab 6: Filtering and Sorting Data using Functions for Data Analysis</w:t>
      </w:r>
    </w:p>
    <w:p w14:paraId="5C0202C1"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b/>
          <w:bCs/>
          <w:color w:val="333333"/>
          <w:sz w:val="21"/>
          <w:szCs w:val="21"/>
        </w:rPr>
        <w:t>Estimated time needed:</w:t>
      </w:r>
      <w:r w:rsidRPr="00F775BD">
        <w:rPr>
          <w:rFonts w:ascii="Microsoft YaHei" w:eastAsia="Microsoft YaHei" w:hAnsi="Microsoft YaHei" w:cs="Times New Roman" w:hint="eastAsia"/>
          <w:color w:val="333333"/>
          <w:sz w:val="21"/>
          <w:szCs w:val="21"/>
        </w:rPr>
        <w:t xml:space="preserve"> 30 </w:t>
      </w:r>
      <w:proofErr w:type="gramStart"/>
      <w:r w:rsidRPr="00F775BD">
        <w:rPr>
          <w:rFonts w:ascii="Microsoft YaHei" w:eastAsia="Microsoft YaHei" w:hAnsi="Microsoft YaHei" w:cs="Times New Roman" w:hint="eastAsia"/>
          <w:color w:val="333333"/>
          <w:sz w:val="21"/>
          <w:szCs w:val="21"/>
        </w:rPr>
        <w:t>minutes</w:t>
      </w:r>
      <w:proofErr w:type="gramEnd"/>
    </w:p>
    <w:p w14:paraId="54309289"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this lab, first you will learn how to use the Filter and Sort tools in Excel to filter and sort our data to enable us to control what information is displayed, and how it is displayed in our worksheets. Next, you will learn how to use some of the most common functions a Data Analyst might use; namely IF, IFS, COUNTIF, and SUMIF. Finally, you will learn how to use the VLOOKUP and HLOOKUP functions in Excel to reference data contained in both vertical and horizontal lookup tables.</w:t>
      </w:r>
    </w:p>
    <w:p w14:paraId="6672653D"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 xml:space="preserve">Software Used in this </w:t>
      </w:r>
      <w:proofErr w:type="gramStart"/>
      <w:r w:rsidRPr="00F775BD">
        <w:rPr>
          <w:rFonts w:ascii="Microsoft YaHei" w:eastAsia="Microsoft YaHei" w:hAnsi="Microsoft YaHei" w:cs="Times New Roman" w:hint="eastAsia"/>
          <w:b/>
          <w:bCs/>
          <w:color w:val="333333"/>
          <w:kern w:val="36"/>
          <w:sz w:val="54"/>
          <w:szCs w:val="54"/>
        </w:rPr>
        <w:t>Lab</w:t>
      </w:r>
      <w:proofErr w:type="gramEnd"/>
    </w:p>
    <w:p w14:paraId="4DA2BC56"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The instruction videos in this course use the full Excel Desktop version as this has all the available product features, but for the hands-on labs we will be using the free ‘Excel for the web’ version as this is available to everyone.</w:t>
      </w:r>
    </w:p>
    <w:p w14:paraId="77200DA6"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Although you can use the Excel Desktop software if you have access to this version, </w:t>
      </w:r>
      <w:ins w:id="0" w:author="Unknown">
        <w:r w:rsidRPr="00F775BD">
          <w:rPr>
            <w:rFonts w:ascii="Microsoft YaHei" w:eastAsia="Microsoft YaHei" w:hAnsi="Microsoft YaHei" w:cs="Times New Roman" w:hint="eastAsia"/>
            <w:color w:val="333333"/>
            <w:sz w:val="21"/>
            <w:szCs w:val="21"/>
          </w:rPr>
          <w:t>it is recommended that you use Excel for the web for the hands-on labs</w:t>
        </w:r>
      </w:ins>
      <w:r w:rsidRPr="00F775BD">
        <w:rPr>
          <w:rFonts w:ascii="Microsoft YaHei" w:eastAsia="Microsoft YaHei" w:hAnsi="Microsoft YaHei" w:cs="Times New Roman" w:hint="eastAsia"/>
          <w:color w:val="333333"/>
          <w:sz w:val="21"/>
          <w:szCs w:val="21"/>
        </w:rPr>
        <w:t> as the lab instructions specifically refer to this version, and there are some small differences in the interface and available features.</w:t>
      </w:r>
    </w:p>
    <w:p w14:paraId="23B8946A"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lastRenderedPageBreak/>
        <w:t xml:space="preserve">Datasets Used in this </w:t>
      </w:r>
      <w:proofErr w:type="gramStart"/>
      <w:r w:rsidRPr="00F775BD">
        <w:rPr>
          <w:rFonts w:ascii="Microsoft YaHei" w:eastAsia="Microsoft YaHei" w:hAnsi="Microsoft YaHei" w:cs="Times New Roman" w:hint="eastAsia"/>
          <w:b/>
          <w:bCs/>
          <w:color w:val="333333"/>
          <w:kern w:val="36"/>
          <w:sz w:val="54"/>
          <w:szCs w:val="54"/>
        </w:rPr>
        <w:t>Lab</w:t>
      </w:r>
      <w:proofErr w:type="gramEnd"/>
    </w:p>
    <w:p w14:paraId="7B226AC4"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The first dataset used in this lab comes from the following source: </w:t>
      </w:r>
      <w:hyperlink r:id="rId6" w:tgtFrame="_blank" w:history="1">
        <w:r w:rsidRPr="00F775BD">
          <w:rPr>
            <w:rFonts w:ascii="Microsoft YaHei" w:eastAsia="Microsoft YaHei" w:hAnsi="Microsoft YaHei" w:cs="Times New Roman" w:hint="eastAsia"/>
            <w:color w:val="4183C4"/>
            <w:sz w:val="21"/>
            <w:szCs w:val="21"/>
            <w:u w:val="single"/>
          </w:rPr>
          <w:t>https://dataplatform.cloud.ibm.com/exchange/public/entry/view/f8ccaf607372882403a37d9019b3abf4</w:t>
        </w:r>
      </w:hyperlink>
      <w:r w:rsidRPr="00F775BD">
        <w:rPr>
          <w:rFonts w:ascii="Microsoft YaHei" w:eastAsia="Microsoft YaHei" w:hAnsi="Microsoft YaHei" w:cs="Times New Roman" w:hint="eastAsia"/>
          <w:color w:val="333333"/>
          <w:sz w:val="21"/>
          <w:szCs w:val="21"/>
        </w:rPr>
        <w:t>. This dataset is published by </w:t>
      </w:r>
      <w:proofErr w:type="gramStart"/>
      <w:r w:rsidRPr="00F775BD">
        <w:rPr>
          <w:rFonts w:ascii="Microsoft YaHei" w:eastAsia="Microsoft YaHei" w:hAnsi="Microsoft YaHei" w:cs="Times New Roman" w:hint="eastAsia"/>
          <w:b/>
          <w:bCs/>
          <w:color w:val="333333"/>
          <w:sz w:val="21"/>
          <w:szCs w:val="21"/>
        </w:rPr>
        <w:t>IBM</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includes fictitious customer demographics and sales data.</w:t>
      </w:r>
    </w:p>
    <w:p w14:paraId="7266CD3F"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The second dataset used in this lab comes from the following source: </w:t>
      </w:r>
      <w:hyperlink r:id="rId7" w:tgtFrame="_blank" w:history="1">
        <w:r w:rsidRPr="00F775BD">
          <w:rPr>
            <w:rFonts w:ascii="Microsoft YaHei" w:eastAsia="Microsoft YaHei" w:hAnsi="Microsoft YaHei" w:cs="Times New Roman" w:hint="eastAsia"/>
            <w:color w:val="4183C4"/>
            <w:sz w:val="21"/>
            <w:szCs w:val="21"/>
            <w:u w:val="single"/>
          </w:rPr>
          <w:t>https://www.kaggle.com/sudalairajkumar/indian-startup-funding</w:t>
        </w:r>
      </w:hyperlink>
      <w:r w:rsidRPr="00F775BD">
        <w:rPr>
          <w:rFonts w:ascii="Microsoft YaHei" w:eastAsia="Microsoft YaHei" w:hAnsi="Microsoft YaHei" w:cs="Times New Roman" w:hint="eastAsia"/>
          <w:color w:val="333333"/>
          <w:sz w:val="21"/>
          <w:szCs w:val="21"/>
        </w:rPr>
        <w:t> under a </w:t>
      </w:r>
      <w:hyperlink r:id="rId8" w:tgtFrame="_blank" w:history="1">
        <w:r w:rsidRPr="00F775BD">
          <w:rPr>
            <w:rFonts w:ascii="Microsoft YaHei" w:eastAsia="Microsoft YaHei" w:hAnsi="Microsoft YaHei" w:cs="Times New Roman" w:hint="eastAsia"/>
            <w:b/>
            <w:bCs/>
            <w:color w:val="4183C4"/>
            <w:sz w:val="21"/>
            <w:szCs w:val="21"/>
            <w:u w:val="single"/>
          </w:rPr>
          <w:t>CC0: Public Domain license</w:t>
        </w:r>
      </w:hyperlink>
      <w:r w:rsidRPr="00F775BD">
        <w:rPr>
          <w:rFonts w:ascii="Microsoft YaHei" w:eastAsia="Microsoft YaHei" w:hAnsi="Microsoft YaHei" w:cs="Times New Roman" w:hint="eastAsia"/>
          <w:color w:val="333333"/>
          <w:sz w:val="21"/>
          <w:szCs w:val="21"/>
        </w:rPr>
        <w:t>.</w:t>
      </w:r>
      <w:r w:rsidRPr="00F775BD">
        <w:rPr>
          <w:rFonts w:ascii="Microsoft YaHei" w:eastAsia="Microsoft YaHei" w:hAnsi="Microsoft YaHei" w:cs="Times New Roman" w:hint="eastAsia"/>
          <w:color w:val="333333"/>
          <w:sz w:val="21"/>
          <w:szCs w:val="21"/>
        </w:rPr>
        <w:br/>
        <w:t>Acknowledgement and thanks also goes to </w:t>
      </w:r>
      <w:hyperlink r:id="rId9" w:tgtFrame="_blank" w:history="1">
        <w:r w:rsidRPr="00F775BD">
          <w:rPr>
            <w:rFonts w:ascii="Microsoft YaHei" w:eastAsia="Microsoft YaHei" w:hAnsi="Microsoft YaHei" w:cs="Times New Roman" w:hint="eastAsia"/>
            <w:color w:val="4183C4"/>
            <w:sz w:val="21"/>
            <w:szCs w:val="21"/>
            <w:u w:val="single"/>
          </w:rPr>
          <w:t>https://trak.in</w:t>
        </w:r>
      </w:hyperlink>
      <w:r w:rsidRPr="00F775BD">
        <w:rPr>
          <w:rFonts w:ascii="Microsoft YaHei" w:eastAsia="Microsoft YaHei" w:hAnsi="Microsoft YaHei" w:cs="Times New Roman" w:hint="eastAsia"/>
          <w:color w:val="333333"/>
          <w:sz w:val="21"/>
          <w:szCs w:val="21"/>
        </w:rPr>
        <w:t> who were generous enough to share the data publicly for free.</w:t>
      </w:r>
    </w:p>
    <w:p w14:paraId="6CDCE764"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We are using modified subsets of these datasets for the lab, so to follow the lab instructions successfully please use the datasets provided with the lab, rather than the datasets from their original sources.</w:t>
      </w:r>
    </w:p>
    <w:p w14:paraId="71A5CAC1"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The third dataset used in this lab is an internal dataset.</w:t>
      </w:r>
    </w:p>
    <w:p w14:paraId="00604FD2"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Objectives</w:t>
      </w:r>
    </w:p>
    <w:p w14:paraId="09E2C897"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After completing this lab, you will be able to:</w:t>
      </w:r>
    </w:p>
    <w:p w14:paraId="5C35FD28" w14:textId="77777777" w:rsidR="00F775BD" w:rsidRPr="00F775BD" w:rsidRDefault="00F775BD" w:rsidP="00F775BD">
      <w:pPr>
        <w:numPr>
          <w:ilvl w:val="0"/>
          <w:numId w:val="1"/>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 xml:space="preserve">Use the Filter and Sort </w:t>
      </w:r>
      <w:proofErr w:type="gramStart"/>
      <w:r w:rsidRPr="00F775BD">
        <w:rPr>
          <w:rFonts w:ascii="Microsoft YaHei" w:eastAsia="Microsoft YaHei" w:hAnsi="Microsoft YaHei" w:cs="Times New Roman" w:hint="eastAsia"/>
          <w:color w:val="333333"/>
          <w:sz w:val="21"/>
          <w:szCs w:val="21"/>
        </w:rPr>
        <w:t>tools</w:t>
      </w:r>
      <w:proofErr w:type="gramEnd"/>
    </w:p>
    <w:p w14:paraId="1E3DC782" w14:textId="77777777" w:rsidR="00F775BD" w:rsidRPr="00F775BD" w:rsidRDefault="00F775BD" w:rsidP="00F775BD">
      <w:pPr>
        <w:numPr>
          <w:ilvl w:val="0"/>
          <w:numId w:val="1"/>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 xml:space="preserve">Use IF, IFS, COUNTIF, and SUMIF functions for data </w:t>
      </w:r>
      <w:proofErr w:type="gramStart"/>
      <w:r w:rsidRPr="00F775BD">
        <w:rPr>
          <w:rFonts w:ascii="Microsoft YaHei" w:eastAsia="Microsoft YaHei" w:hAnsi="Microsoft YaHei" w:cs="Times New Roman" w:hint="eastAsia"/>
          <w:color w:val="333333"/>
          <w:sz w:val="21"/>
          <w:szCs w:val="21"/>
        </w:rPr>
        <w:t>analysis</w:t>
      </w:r>
      <w:proofErr w:type="gramEnd"/>
    </w:p>
    <w:p w14:paraId="431B8491" w14:textId="77777777" w:rsidR="00F775BD" w:rsidRPr="00F775BD" w:rsidRDefault="00F775BD" w:rsidP="00F775BD">
      <w:pPr>
        <w:numPr>
          <w:ilvl w:val="0"/>
          <w:numId w:val="1"/>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 xml:space="preserve">Use the VLOOKUP and HLOOKUP reference </w:t>
      </w:r>
      <w:proofErr w:type="gramStart"/>
      <w:r w:rsidRPr="00F775BD">
        <w:rPr>
          <w:rFonts w:ascii="Microsoft YaHei" w:eastAsia="Microsoft YaHei" w:hAnsi="Microsoft YaHei" w:cs="Times New Roman" w:hint="eastAsia"/>
          <w:color w:val="333333"/>
          <w:sz w:val="21"/>
          <w:szCs w:val="21"/>
        </w:rPr>
        <w:t>functions</w:t>
      </w:r>
      <w:proofErr w:type="gramEnd"/>
    </w:p>
    <w:p w14:paraId="11B98D50"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Exercise 1: Filtering and Sorting Data</w:t>
      </w:r>
    </w:p>
    <w:p w14:paraId="166EF95A"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this exercise, you will learn how to use the Filter and Sort tools in Excel to filter and sort our data to enable us to control what information is displayed, and how it is displayed in our worksheets.</w:t>
      </w:r>
    </w:p>
    <w:p w14:paraId="3A60A984"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lastRenderedPageBreak/>
        <w:t>Task A: Filtering data</w:t>
      </w:r>
    </w:p>
    <w:p w14:paraId="29541328" w14:textId="77777777" w:rsidR="00F775BD" w:rsidRPr="00F775BD" w:rsidRDefault="00F775BD" w:rsidP="00F775BD">
      <w:pPr>
        <w:rPr>
          <w:rFonts w:ascii="Microsoft YaHei" w:eastAsia="Microsoft YaHei" w:hAnsi="Microsoft YaHei" w:cs="Times New Roman" w:hint="eastAsia"/>
          <w:color w:val="333333"/>
          <w:sz w:val="21"/>
          <w:szCs w:val="21"/>
        </w:rPr>
      </w:pPr>
      <w:ins w:id="1" w:author="Unknown">
        <w:r w:rsidRPr="00F775BD">
          <w:rPr>
            <w:rFonts w:ascii="Microsoft YaHei" w:eastAsia="Microsoft YaHei" w:hAnsi="Microsoft YaHei" w:cs="Times New Roman" w:hint="eastAsia"/>
            <w:color w:val="333333"/>
            <w:sz w:val="21"/>
            <w:szCs w:val="21"/>
          </w:rPr>
          <w:t>To use Auto Filters to filter data:</w:t>
        </w:r>
      </w:ins>
    </w:p>
    <w:p w14:paraId="196FB615" w14:textId="77777777" w:rsidR="00F775BD" w:rsidRPr="00F775BD" w:rsidRDefault="00F775BD" w:rsidP="00F775BD">
      <w:pPr>
        <w:numPr>
          <w:ilvl w:val="0"/>
          <w:numId w:val="2"/>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Download the file </w:t>
      </w:r>
      <w:hyperlink r:id="rId10" w:tgtFrame="_blank" w:history="1">
        <w:r w:rsidRPr="00F775BD">
          <w:rPr>
            <w:rFonts w:ascii="Microsoft YaHei" w:eastAsia="Microsoft YaHei" w:hAnsi="Microsoft YaHei" w:cs="Times New Roman" w:hint="eastAsia"/>
            <w:b/>
            <w:bCs/>
            <w:color w:val="4183C4"/>
            <w:sz w:val="21"/>
            <w:szCs w:val="21"/>
            <w:u w:val="single"/>
          </w:rPr>
          <w:t>Customer_demographics_and_sales_Lab6.xlsx</w:t>
        </w:r>
      </w:hyperlink>
      <w:r w:rsidRPr="00F775BD">
        <w:rPr>
          <w:rFonts w:ascii="Microsoft YaHei" w:eastAsia="Microsoft YaHei" w:hAnsi="Microsoft YaHei" w:cs="Times New Roman" w:hint="eastAsia"/>
          <w:color w:val="333333"/>
          <w:sz w:val="21"/>
          <w:szCs w:val="21"/>
        </w:rPr>
        <w:t>. Upload and open it using Excel for the web.</w:t>
      </w:r>
    </w:p>
    <w:p w14:paraId="6DA90138" w14:textId="77777777" w:rsidR="00F775BD" w:rsidRPr="00F775BD" w:rsidRDefault="00F775BD" w:rsidP="00F775BD">
      <w:pPr>
        <w:numPr>
          <w:ilvl w:val="0"/>
          <w:numId w:val="2"/>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w:t>
      </w:r>
      <w:r w:rsidRPr="00F775BD">
        <w:rPr>
          <w:rFonts w:ascii="Microsoft YaHei" w:eastAsia="Microsoft YaHei" w:hAnsi="Microsoft YaHei" w:cs="Times New Roman" w:hint="eastAsia"/>
          <w:b/>
          <w:bCs/>
          <w:color w:val="333333"/>
          <w:sz w:val="21"/>
          <w:szCs w:val="21"/>
        </w:rPr>
        <w:t>any cell</w:t>
      </w:r>
      <w:r w:rsidRPr="00F775BD">
        <w:rPr>
          <w:rFonts w:ascii="Microsoft YaHei" w:eastAsia="Microsoft YaHei" w:hAnsi="Microsoft YaHei" w:cs="Times New Roman" w:hint="eastAsia"/>
          <w:color w:val="333333"/>
          <w:sz w:val="21"/>
          <w:szCs w:val="21"/>
        </w:rPr>
        <w:t> in the data, and click the </w:t>
      </w:r>
      <w:r w:rsidRPr="00F775BD">
        <w:rPr>
          <w:rFonts w:ascii="Microsoft YaHei" w:eastAsia="Microsoft YaHei" w:hAnsi="Microsoft YaHei" w:cs="Times New Roman" w:hint="eastAsia"/>
          <w:b/>
          <w:bCs/>
          <w:color w:val="333333"/>
          <w:sz w:val="21"/>
          <w:szCs w:val="21"/>
        </w:rPr>
        <w:t>Data</w:t>
      </w:r>
      <w:r w:rsidRPr="00F775BD">
        <w:rPr>
          <w:rFonts w:ascii="Microsoft YaHei" w:eastAsia="Microsoft YaHei" w:hAnsi="Microsoft YaHei" w:cs="Times New Roman" w:hint="eastAsia"/>
          <w:color w:val="333333"/>
          <w:sz w:val="21"/>
          <w:szCs w:val="21"/>
        </w:rPr>
        <w:t> tab, then click </w:t>
      </w:r>
      <w:r w:rsidRPr="00F775BD">
        <w:rPr>
          <w:rFonts w:ascii="Microsoft YaHei" w:eastAsia="Microsoft YaHei" w:hAnsi="Microsoft YaHei" w:cs="Times New Roman" w:hint="eastAsia"/>
          <w:b/>
          <w:bCs/>
          <w:color w:val="333333"/>
          <w:sz w:val="21"/>
          <w:szCs w:val="21"/>
        </w:rPr>
        <w:t>Filter</w:t>
      </w:r>
      <w:r w:rsidRPr="00F775BD">
        <w:rPr>
          <w:rFonts w:ascii="Microsoft YaHei" w:eastAsia="Microsoft YaHei" w:hAnsi="Microsoft YaHei" w:cs="Times New Roman" w:hint="eastAsia"/>
          <w:color w:val="333333"/>
          <w:sz w:val="21"/>
          <w:szCs w:val="21"/>
        </w:rPr>
        <w:t>.</w:t>
      </w:r>
    </w:p>
    <w:p w14:paraId="07A0A706" w14:textId="77777777" w:rsidR="00F775BD" w:rsidRPr="00F775BD" w:rsidRDefault="00F775BD" w:rsidP="00F775BD">
      <w:pPr>
        <w:numPr>
          <w:ilvl w:val="0"/>
          <w:numId w:val="2"/>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filter drop-down</w:t>
      </w:r>
      <w:r w:rsidRPr="00F775BD">
        <w:rPr>
          <w:rFonts w:ascii="Microsoft YaHei" w:eastAsia="Microsoft YaHei" w:hAnsi="Microsoft YaHei" w:cs="Times New Roman" w:hint="eastAsia"/>
          <w:color w:val="333333"/>
          <w:sz w:val="21"/>
          <w:szCs w:val="21"/>
        </w:rPr>
        <w:t> in column </w:t>
      </w:r>
      <w:r w:rsidRPr="00F775BD">
        <w:rPr>
          <w:rFonts w:ascii="Microsoft YaHei" w:eastAsia="Microsoft YaHei" w:hAnsi="Microsoft YaHei" w:cs="Times New Roman" w:hint="eastAsia"/>
          <w:b/>
          <w:bCs/>
          <w:color w:val="333333"/>
          <w:sz w:val="21"/>
          <w:szCs w:val="21"/>
        </w:rPr>
        <w:t>AG (</w:t>
      </w:r>
      <w:proofErr w:type="spellStart"/>
      <w:r w:rsidRPr="00F775BD">
        <w:rPr>
          <w:rFonts w:ascii="Microsoft YaHei" w:eastAsia="Microsoft YaHei" w:hAnsi="Microsoft YaHei" w:cs="Times New Roman" w:hint="eastAsia"/>
          <w:b/>
          <w:bCs/>
          <w:color w:val="333333"/>
          <w:sz w:val="21"/>
          <w:szCs w:val="21"/>
        </w:rPr>
        <w:t>Purchase_Status</w:t>
      </w:r>
      <w:proofErr w:type="spellEnd"/>
      <w:proofErr w:type="gramStart"/>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select </w:t>
      </w:r>
      <w:r w:rsidRPr="00F775BD">
        <w:rPr>
          <w:rFonts w:ascii="Microsoft YaHei" w:eastAsia="Microsoft YaHei" w:hAnsi="Microsoft YaHei" w:cs="Times New Roman" w:hint="eastAsia"/>
          <w:b/>
          <w:bCs/>
          <w:color w:val="333333"/>
          <w:sz w:val="21"/>
          <w:szCs w:val="21"/>
        </w:rPr>
        <w:t>Filter…</w:t>
      </w:r>
      <w:r w:rsidRPr="00F775BD">
        <w:rPr>
          <w:rFonts w:ascii="Microsoft YaHei" w:eastAsia="Microsoft YaHei" w:hAnsi="Microsoft YaHei" w:cs="Times New Roman" w:hint="eastAsia"/>
          <w:color w:val="333333"/>
          <w:sz w:val="21"/>
          <w:szCs w:val="21"/>
        </w:rPr>
        <w:t>.</w:t>
      </w:r>
    </w:p>
    <w:p w14:paraId="39345763" w14:textId="77777777" w:rsidR="00F775BD" w:rsidRPr="00F775BD" w:rsidRDefault="00F775BD" w:rsidP="00F775BD">
      <w:pPr>
        <w:numPr>
          <w:ilvl w:val="0"/>
          <w:numId w:val="2"/>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the list, only select </w:t>
      </w:r>
      <w:r w:rsidRPr="00F775BD">
        <w:rPr>
          <w:rFonts w:ascii="Microsoft YaHei" w:eastAsia="Microsoft YaHei" w:hAnsi="Microsoft YaHei" w:cs="Times New Roman" w:hint="eastAsia"/>
          <w:b/>
          <w:bCs/>
          <w:color w:val="333333"/>
          <w:sz w:val="21"/>
          <w:szCs w:val="21"/>
        </w:rPr>
        <w:t>Frequent</w:t>
      </w:r>
      <w:r w:rsidRPr="00F775BD">
        <w:rPr>
          <w:rFonts w:ascii="Microsoft YaHei" w:eastAsia="Microsoft YaHei" w:hAnsi="Microsoft YaHei" w:cs="Times New Roman" w:hint="eastAsia"/>
          <w:color w:val="333333"/>
          <w:sz w:val="21"/>
          <w:szCs w:val="21"/>
        </w:rPr>
        <w:t> and click </w:t>
      </w:r>
      <w:r w:rsidRPr="00F775BD">
        <w:rPr>
          <w:rFonts w:ascii="Microsoft YaHei" w:eastAsia="Microsoft YaHei" w:hAnsi="Microsoft YaHei" w:cs="Times New Roman" w:hint="eastAsia"/>
          <w:b/>
          <w:bCs/>
          <w:color w:val="333333"/>
          <w:sz w:val="21"/>
          <w:szCs w:val="21"/>
        </w:rPr>
        <w:t>OK</w:t>
      </w:r>
      <w:r w:rsidRPr="00F775BD">
        <w:rPr>
          <w:rFonts w:ascii="Microsoft YaHei" w:eastAsia="Microsoft YaHei" w:hAnsi="Microsoft YaHei" w:cs="Times New Roman" w:hint="eastAsia"/>
          <w:color w:val="333333"/>
          <w:sz w:val="21"/>
          <w:szCs w:val="21"/>
        </w:rPr>
        <w:t>.</w:t>
      </w:r>
    </w:p>
    <w:p w14:paraId="28095260" w14:textId="1803E312" w:rsidR="00F775BD" w:rsidRPr="00F775BD" w:rsidRDefault="00F775BD" w:rsidP="00F775BD">
      <w:pPr>
        <w:ind w:left="72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color w:val="333333"/>
          <w:sz w:val="21"/>
          <w:szCs w:val="21"/>
        </w:rPr>
        <w:fldChar w:fldCharType="begin"/>
      </w:r>
      <w:r w:rsidRPr="00F775BD">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"https://cf-courses-data.s3.us.cloud-object-storage.appdomain.cloud/IBMDeveloperSkillsNetwork-DA0130EN-SkillsNetwork/Hands-on%20Labs/Lab%206%20-%20Filtering%20and%20Sorting%20Data%20using%20Functions%20for%20Data%20Analysis/images/1.A.4.png" \* MERGEFORMATINET </w:instrText>
      </w:r>
      <w:r w:rsidRPr="00F775BD">
        <w:rPr>
          <w:rFonts w:ascii="Microsoft YaHei" w:eastAsia="Microsoft YaHei" w:hAnsi="Microsoft YaHei" w:cs="Times New Roman"/>
          <w:color w:val="333333"/>
          <w:sz w:val="21"/>
          <w:szCs w:val="21"/>
        </w:rPr>
        <w:fldChar w:fldCharType="separate"/>
      </w:r>
      <w:r w:rsidRPr="00F775BD">
        <w:rPr>
          <w:rFonts w:ascii="Microsoft YaHei" w:eastAsia="Microsoft YaHei" w:hAnsi="Microsoft YaHei" w:cs="Times New Roman"/>
          <w:noProof/>
          <w:color w:val="333333"/>
          <w:sz w:val="21"/>
          <w:szCs w:val="21"/>
        </w:rPr>
        <w:drawing>
          <wp:inline distT="0" distB="0" distL="0" distR="0" wp14:anchorId="30E59D42" wp14:editId="27CDAA1D">
            <wp:extent cx="3810000" cy="48260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4826000"/>
                    </a:xfrm>
                    <a:prstGeom prst="rect">
                      <a:avLst/>
                    </a:prstGeom>
                    <a:noFill/>
                    <a:ln>
                      <a:noFill/>
                    </a:ln>
                  </pic:spPr>
                </pic:pic>
              </a:graphicData>
            </a:graphic>
          </wp:inline>
        </w:drawing>
      </w:r>
      <w:r w:rsidRPr="00F775BD">
        <w:rPr>
          <w:rFonts w:ascii="Microsoft YaHei" w:eastAsia="Microsoft YaHei" w:hAnsi="Microsoft YaHei" w:cs="Times New Roman"/>
          <w:color w:val="333333"/>
          <w:sz w:val="21"/>
          <w:szCs w:val="21"/>
        </w:rPr>
        <w:fldChar w:fldCharType="end"/>
      </w:r>
    </w:p>
    <w:p w14:paraId="08A9E573" w14:textId="77777777" w:rsidR="00F775BD" w:rsidRPr="00F775BD" w:rsidRDefault="00F775BD" w:rsidP="00F775BD">
      <w:pPr>
        <w:rPr>
          <w:rFonts w:ascii="Times New Roman" w:eastAsia="Times New Roman" w:hAnsi="Times New Roman" w:cs="Times New Roman" w:hint="eastAsia"/>
        </w:rPr>
      </w:pPr>
      <w:r w:rsidRPr="00F775BD">
        <w:rPr>
          <w:rFonts w:ascii="Microsoft YaHei" w:eastAsia="Microsoft YaHei" w:hAnsi="Microsoft YaHei" w:cs="Times New Roman" w:hint="eastAsia"/>
          <w:color w:val="333333"/>
          <w:sz w:val="21"/>
          <w:szCs w:val="21"/>
        </w:rPr>
        <w:br/>
      </w:r>
    </w:p>
    <w:p w14:paraId="78D42592" w14:textId="77777777" w:rsidR="00F775BD" w:rsidRPr="00F775BD" w:rsidRDefault="00F775BD" w:rsidP="00F775BD">
      <w:pPr>
        <w:numPr>
          <w:ilvl w:val="0"/>
          <w:numId w:val="3"/>
        </w:numPr>
        <w:rPr>
          <w:rFonts w:ascii="Microsoft YaHei" w:eastAsia="Microsoft YaHei" w:hAnsi="Microsoft YaHei" w:cs="Times New Roman"/>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filter drop-down</w:t>
      </w:r>
      <w:r w:rsidRPr="00F775BD">
        <w:rPr>
          <w:rFonts w:ascii="Microsoft YaHei" w:eastAsia="Microsoft YaHei" w:hAnsi="Microsoft YaHei" w:cs="Times New Roman" w:hint="eastAsia"/>
          <w:color w:val="333333"/>
          <w:sz w:val="21"/>
          <w:szCs w:val="21"/>
        </w:rPr>
        <w:t> in the column </w:t>
      </w:r>
      <w:proofErr w:type="gramStart"/>
      <w:r w:rsidRPr="00F775BD">
        <w:rPr>
          <w:rFonts w:ascii="Microsoft YaHei" w:eastAsia="Microsoft YaHei" w:hAnsi="Microsoft YaHei" w:cs="Times New Roman" w:hint="eastAsia"/>
          <w:b/>
          <w:bCs/>
          <w:color w:val="333333"/>
          <w:sz w:val="21"/>
          <w:szCs w:val="21"/>
        </w:rPr>
        <w:t>AG</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click </w:t>
      </w:r>
      <w:r w:rsidRPr="00F775BD">
        <w:rPr>
          <w:rFonts w:ascii="Microsoft YaHei" w:eastAsia="Microsoft YaHei" w:hAnsi="Microsoft YaHei" w:cs="Times New Roman" w:hint="eastAsia"/>
          <w:b/>
          <w:bCs/>
          <w:color w:val="333333"/>
          <w:sz w:val="21"/>
          <w:szCs w:val="21"/>
        </w:rPr>
        <w:t>Clear Filter From “</w:t>
      </w:r>
      <w:proofErr w:type="spellStart"/>
      <w:r w:rsidRPr="00F775BD">
        <w:rPr>
          <w:rFonts w:ascii="Microsoft YaHei" w:eastAsia="Microsoft YaHei" w:hAnsi="Microsoft YaHei" w:cs="Times New Roman" w:hint="eastAsia"/>
          <w:b/>
          <w:bCs/>
          <w:color w:val="333333"/>
          <w:sz w:val="21"/>
          <w:szCs w:val="21"/>
        </w:rPr>
        <w:t>Purchase_Status</w:t>
      </w:r>
      <w:proofErr w:type="spellEnd"/>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w:t>
      </w:r>
    </w:p>
    <w:p w14:paraId="7DB24619" w14:textId="2601CE68" w:rsidR="00F775BD" w:rsidRPr="00F775BD" w:rsidRDefault="00F775BD" w:rsidP="00F775BD">
      <w:pPr>
        <w:ind w:left="72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color w:val="333333"/>
          <w:sz w:val="21"/>
          <w:szCs w:val="21"/>
        </w:rPr>
        <w:lastRenderedPageBreak/>
        <w:fldChar w:fldCharType="begin"/>
      </w:r>
      <w:r w:rsidRPr="00F775BD">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"https://cf-courses-data.s3.us.cloud-object-storage.appdomain.cloud/IBMDeveloperSkillsNetwork-DA0130EN-SkillsNetwork/Hands-on%20Labs/Lab%206%20-%20Filtering%20and%20Sorting%20Data%20using%20Functions%20for%20Data%20Analysis/images/1.A.5.png" \* MERGEFORMATINET </w:instrText>
      </w:r>
      <w:r w:rsidRPr="00F775BD">
        <w:rPr>
          <w:rFonts w:ascii="Microsoft YaHei" w:eastAsia="Microsoft YaHei" w:hAnsi="Microsoft YaHei" w:cs="Times New Roman"/>
          <w:color w:val="333333"/>
          <w:sz w:val="21"/>
          <w:szCs w:val="21"/>
        </w:rPr>
        <w:fldChar w:fldCharType="separate"/>
      </w:r>
      <w:r w:rsidRPr="00F775BD">
        <w:rPr>
          <w:rFonts w:ascii="Microsoft YaHei" w:eastAsia="Microsoft YaHei" w:hAnsi="Microsoft YaHei" w:cs="Times New Roman"/>
          <w:noProof/>
          <w:color w:val="333333"/>
          <w:sz w:val="21"/>
          <w:szCs w:val="21"/>
        </w:rPr>
        <w:drawing>
          <wp:inline distT="0" distB="0" distL="0" distR="0" wp14:anchorId="73CEAE29" wp14:editId="03386831">
            <wp:extent cx="4826000" cy="3175000"/>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3175000"/>
                    </a:xfrm>
                    <a:prstGeom prst="rect">
                      <a:avLst/>
                    </a:prstGeom>
                    <a:noFill/>
                    <a:ln>
                      <a:noFill/>
                    </a:ln>
                  </pic:spPr>
                </pic:pic>
              </a:graphicData>
            </a:graphic>
          </wp:inline>
        </w:drawing>
      </w:r>
      <w:r w:rsidRPr="00F775BD">
        <w:rPr>
          <w:rFonts w:ascii="Microsoft YaHei" w:eastAsia="Microsoft YaHei" w:hAnsi="Microsoft YaHei" w:cs="Times New Roman"/>
          <w:color w:val="333333"/>
          <w:sz w:val="21"/>
          <w:szCs w:val="21"/>
        </w:rPr>
        <w:fldChar w:fldCharType="end"/>
      </w:r>
    </w:p>
    <w:p w14:paraId="3B383B39" w14:textId="77777777" w:rsidR="00F775BD" w:rsidRPr="00F775BD" w:rsidRDefault="00F775BD" w:rsidP="00F775BD">
      <w:pPr>
        <w:rPr>
          <w:rFonts w:ascii="Times New Roman" w:eastAsia="Times New Roman" w:hAnsi="Times New Roman" w:cs="Times New Roman" w:hint="eastAsia"/>
        </w:rPr>
      </w:pPr>
      <w:r w:rsidRPr="00F775BD">
        <w:rPr>
          <w:rFonts w:ascii="Microsoft YaHei" w:eastAsia="Microsoft YaHei" w:hAnsi="Microsoft YaHei" w:cs="Times New Roman" w:hint="eastAsia"/>
          <w:color w:val="333333"/>
          <w:sz w:val="21"/>
          <w:szCs w:val="21"/>
        </w:rPr>
        <w:br/>
      </w:r>
    </w:p>
    <w:p w14:paraId="7744C335" w14:textId="77777777" w:rsidR="00F775BD" w:rsidRPr="00F775BD" w:rsidRDefault="00F775BD" w:rsidP="00F775BD">
      <w:pPr>
        <w:numPr>
          <w:ilvl w:val="0"/>
          <w:numId w:val="4"/>
        </w:numPr>
        <w:rPr>
          <w:rFonts w:ascii="Microsoft YaHei" w:eastAsia="Microsoft YaHei" w:hAnsi="Microsoft YaHei" w:cs="Times New Roman"/>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filter drop-down</w:t>
      </w:r>
      <w:r w:rsidRPr="00F775BD">
        <w:rPr>
          <w:rFonts w:ascii="Microsoft YaHei" w:eastAsia="Microsoft YaHei" w:hAnsi="Microsoft YaHei" w:cs="Times New Roman" w:hint="eastAsia"/>
          <w:color w:val="333333"/>
          <w:sz w:val="21"/>
          <w:szCs w:val="21"/>
        </w:rPr>
        <w:t> in column </w:t>
      </w:r>
      <w:r w:rsidRPr="00F775BD">
        <w:rPr>
          <w:rFonts w:ascii="Microsoft YaHei" w:eastAsia="Microsoft YaHei" w:hAnsi="Microsoft YaHei" w:cs="Times New Roman" w:hint="eastAsia"/>
          <w:b/>
          <w:bCs/>
          <w:color w:val="333333"/>
          <w:sz w:val="21"/>
          <w:szCs w:val="21"/>
        </w:rPr>
        <w:t>AE (</w:t>
      </w:r>
      <w:proofErr w:type="spellStart"/>
      <w:r w:rsidRPr="00F775BD">
        <w:rPr>
          <w:rFonts w:ascii="Microsoft YaHei" w:eastAsia="Microsoft YaHei" w:hAnsi="Microsoft YaHei" w:cs="Times New Roman" w:hint="eastAsia"/>
          <w:b/>
          <w:bCs/>
          <w:color w:val="333333"/>
          <w:sz w:val="21"/>
          <w:szCs w:val="21"/>
        </w:rPr>
        <w:t>T_Type</w:t>
      </w:r>
      <w:proofErr w:type="spellEnd"/>
      <w:proofErr w:type="gramStart"/>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select </w:t>
      </w:r>
      <w:r w:rsidRPr="00F775BD">
        <w:rPr>
          <w:rFonts w:ascii="Microsoft YaHei" w:eastAsia="Microsoft YaHei" w:hAnsi="Microsoft YaHei" w:cs="Times New Roman" w:hint="eastAsia"/>
          <w:b/>
          <w:bCs/>
          <w:color w:val="333333"/>
          <w:sz w:val="21"/>
          <w:szCs w:val="21"/>
        </w:rPr>
        <w:t>Filter…</w:t>
      </w:r>
      <w:r w:rsidRPr="00F775BD">
        <w:rPr>
          <w:rFonts w:ascii="Microsoft YaHei" w:eastAsia="Microsoft YaHei" w:hAnsi="Microsoft YaHei" w:cs="Times New Roman" w:hint="eastAsia"/>
          <w:color w:val="333333"/>
          <w:sz w:val="21"/>
          <w:szCs w:val="21"/>
        </w:rPr>
        <w:t>.</w:t>
      </w:r>
    </w:p>
    <w:p w14:paraId="2401CFBA" w14:textId="77777777" w:rsidR="00F775BD" w:rsidRPr="00F775BD" w:rsidRDefault="00F775BD" w:rsidP="00F775BD">
      <w:pPr>
        <w:numPr>
          <w:ilvl w:val="0"/>
          <w:numId w:val="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the list, only select </w:t>
      </w:r>
      <w:r w:rsidRPr="00F775BD">
        <w:rPr>
          <w:rFonts w:ascii="Microsoft YaHei" w:eastAsia="Microsoft YaHei" w:hAnsi="Microsoft YaHei" w:cs="Times New Roman" w:hint="eastAsia"/>
          <w:b/>
          <w:bCs/>
          <w:color w:val="333333"/>
          <w:sz w:val="21"/>
          <w:szCs w:val="21"/>
        </w:rPr>
        <w:t>Cancelled</w:t>
      </w:r>
      <w:r w:rsidRPr="00F775BD">
        <w:rPr>
          <w:rFonts w:ascii="Microsoft YaHei" w:eastAsia="Microsoft YaHei" w:hAnsi="Microsoft YaHei" w:cs="Times New Roman" w:hint="eastAsia"/>
          <w:color w:val="333333"/>
          <w:sz w:val="21"/>
          <w:szCs w:val="21"/>
        </w:rPr>
        <w:t> and click </w:t>
      </w:r>
      <w:r w:rsidRPr="00F775BD">
        <w:rPr>
          <w:rFonts w:ascii="Microsoft YaHei" w:eastAsia="Microsoft YaHei" w:hAnsi="Microsoft YaHei" w:cs="Times New Roman" w:hint="eastAsia"/>
          <w:b/>
          <w:bCs/>
          <w:color w:val="333333"/>
          <w:sz w:val="21"/>
          <w:szCs w:val="21"/>
        </w:rPr>
        <w:t>OK</w:t>
      </w:r>
      <w:r w:rsidRPr="00F775BD">
        <w:rPr>
          <w:rFonts w:ascii="Microsoft YaHei" w:eastAsia="Microsoft YaHei" w:hAnsi="Microsoft YaHei" w:cs="Times New Roman" w:hint="eastAsia"/>
          <w:color w:val="333333"/>
          <w:sz w:val="21"/>
          <w:szCs w:val="21"/>
        </w:rPr>
        <w:t>.</w:t>
      </w:r>
    </w:p>
    <w:p w14:paraId="748AD5A1" w14:textId="77777777" w:rsidR="00F775BD" w:rsidRPr="00F775BD" w:rsidRDefault="00F775BD" w:rsidP="00F775BD">
      <w:pPr>
        <w:numPr>
          <w:ilvl w:val="0"/>
          <w:numId w:val="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filter drop-down</w:t>
      </w:r>
      <w:r w:rsidRPr="00F775BD">
        <w:rPr>
          <w:rFonts w:ascii="Microsoft YaHei" w:eastAsia="Microsoft YaHei" w:hAnsi="Microsoft YaHei" w:cs="Times New Roman" w:hint="eastAsia"/>
          <w:color w:val="333333"/>
          <w:sz w:val="21"/>
          <w:szCs w:val="21"/>
        </w:rPr>
        <w:t> in column </w:t>
      </w:r>
      <w:r w:rsidRPr="00F775BD">
        <w:rPr>
          <w:rFonts w:ascii="Microsoft YaHei" w:eastAsia="Microsoft YaHei" w:hAnsi="Microsoft YaHei" w:cs="Times New Roman" w:hint="eastAsia"/>
          <w:b/>
          <w:bCs/>
          <w:color w:val="333333"/>
          <w:sz w:val="21"/>
          <w:szCs w:val="21"/>
        </w:rPr>
        <w:t>AF (</w:t>
      </w:r>
      <w:proofErr w:type="spellStart"/>
      <w:r w:rsidRPr="00F775BD">
        <w:rPr>
          <w:rFonts w:ascii="Microsoft YaHei" w:eastAsia="Microsoft YaHei" w:hAnsi="Microsoft YaHei" w:cs="Times New Roman" w:hint="eastAsia"/>
          <w:b/>
          <w:bCs/>
          <w:color w:val="333333"/>
          <w:sz w:val="21"/>
          <w:szCs w:val="21"/>
        </w:rPr>
        <w:t>Purchase_Touchpoint</w:t>
      </w:r>
      <w:proofErr w:type="spellEnd"/>
      <w:proofErr w:type="gramStart"/>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select </w:t>
      </w:r>
      <w:r w:rsidRPr="00F775BD">
        <w:rPr>
          <w:rFonts w:ascii="Microsoft YaHei" w:eastAsia="Microsoft YaHei" w:hAnsi="Microsoft YaHei" w:cs="Times New Roman" w:hint="eastAsia"/>
          <w:b/>
          <w:bCs/>
          <w:color w:val="333333"/>
          <w:sz w:val="21"/>
          <w:szCs w:val="21"/>
        </w:rPr>
        <w:t>Filter…</w:t>
      </w:r>
      <w:r w:rsidRPr="00F775BD">
        <w:rPr>
          <w:rFonts w:ascii="Microsoft YaHei" w:eastAsia="Microsoft YaHei" w:hAnsi="Microsoft YaHei" w:cs="Times New Roman" w:hint="eastAsia"/>
          <w:color w:val="333333"/>
          <w:sz w:val="21"/>
          <w:szCs w:val="21"/>
        </w:rPr>
        <w:t>.</w:t>
      </w:r>
    </w:p>
    <w:p w14:paraId="0D327123" w14:textId="77777777" w:rsidR="00F775BD" w:rsidRPr="00F775BD" w:rsidRDefault="00F775BD" w:rsidP="00F775BD">
      <w:pPr>
        <w:numPr>
          <w:ilvl w:val="0"/>
          <w:numId w:val="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the list, only select </w:t>
      </w:r>
      <w:r w:rsidRPr="00F775BD">
        <w:rPr>
          <w:rFonts w:ascii="Microsoft YaHei" w:eastAsia="Microsoft YaHei" w:hAnsi="Microsoft YaHei" w:cs="Times New Roman" w:hint="eastAsia"/>
          <w:b/>
          <w:bCs/>
          <w:color w:val="333333"/>
          <w:sz w:val="21"/>
          <w:szCs w:val="21"/>
        </w:rPr>
        <w:t>Desktop</w:t>
      </w:r>
      <w:r w:rsidRPr="00F775BD">
        <w:rPr>
          <w:rFonts w:ascii="Microsoft YaHei" w:eastAsia="Microsoft YaHei" w:hAnsi="Microsoft YaHei" w:cs="Times New Roman" w:hint="eastAsia"/>
          <w:color w:val="333333"/>
          <w:sz w:val="21"/>
          <w:szCs w:val="21"/>
        </w:rPr>
        <w:t> and click </w:t>
      </w:r>
      <w:r w:rsidRPr="00F775BD">
        <w:rPr>
          <w:rFonts w:ascii="Microsoft YaHei" w:eastAsia="Microsoft YaHei" w:hAnsi="Microsoft YaHei" w:cs="Times New Roman" w:hint="eastAsia"/>
          <w:b/>
          <w:bCs/>
          <w:color w:val="333333"/>
          <w:sz w:val="21"/>
          <w:szCs w:val="21"/>
        </w:rPr>
        <w:t>OK</w:t>
      </w:r>
      <w:r w:rsidRPr="00F775BD">
        <w:rPr>
          <w:rFonts w:ascii="Microsoft YaHei" w:eastAsia="Microsoft YaHei" w:hAnsi="Microsoft YaHei" w:cs="Times New Roman" w:hint="eastAsia"/>
          <w:color w:val="333333"/>
          <w:sz w:val="21"/>
          <w:szCs w:val="21"/>
        </w:rPr>
        <w:t>.</w:t>
      </w:r>
    </w:p>
    <w:p w14:paraId="632AF1B4" w14:textId="77777777" w:rsidR="00F775BD" w:rsidRPr="00F775BD" w:rsidRDefault="00F775BD" w:rsidP="00F775BD">
      <w:pPr>
        <w:numPr>
          <w:ilvl w:val="0"/>
          <w:numId w:val="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On the </w:t>
      </w:r>
      <w:r w:rsidRPr="00F775BD">
        <w:rPr>
          <w:rFonts w:ascii="Microsoft YaHei" w:eastAsia="Microsoft YaHei" w:hAnsi="Microsoft YaHei" w:cs="Times New Roman" w:hint="eastAsia"/>
          <w:b/>
          <w:bCs/>
          <w:color w:val="333333"/>
          <w:sz w:val="21"/>
          <w:szCs w:val="21"/>
        </w:rPr>
        <w:t>Data</w:t>
      </w:r>
      <w:r w:rsidRPr="00F775BD">
        <w:rPr>
          <w:rFonts w:ascii="Microsoft YaHei" w:eastAsia="Microsoft YaHei" w:hAnsi="Microsoft YaHei" w:cs="Times New Roman" w:hint="eastAsia"/>
          <w:color w:val="333333"/>
          <w:sz w:val="21"/>
          <w:szCs w:val="21"/>
        </w:rPr>
        <w:t> tab, click </w:t>
      </w:r>
      <w:r w:rsidRPr="00F775BD">
        <w:rPr>
          <w:rFonts w:ascii="Microsoft YaHei" w:eastAsia="Microsoft YaHei" w:hAnsi="Microsoft YaHei" w:cs="Times New Roman" w:hint="eastAsia"/>
          <w:b/>
          <w:bCs/>
          <w:color w:val="333333"/>
          <w:sz w:val="21"/>
          <w:szCs w:val="21"/>
        </w:rPr>
        <w:t>Clear</w:t>
      </w:r>
      <w:r w:rsidRPr="00F775BD">
        <w:rPr>
          <w:rFonts w:ascii="Microsoft YaHei" w:eastAsia="Microsoft YaHei" w:hAnsi="Microsoft YaHei" w:cs="Times New Roman" w:hint="eastAsia"/>
          <w:color w:val="333333"/>
          <w:sz w:val="21"/>
          <w:szCs w:val="21"/>
        </w:rPr>
        <w:t>.</w:t>
      </w:r>
    </w:p>
    <w:p w14:paraId="018763C1" w14:textId="3F6D34F4" w:rsidR="00F775BD" w:rsidRPr="00F775BD" w:rsidRDefault="00F775BD" w:rsidP="00F775BD">
      <w:pPr>
        <w:ind w:left="72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color w:val="333333"/>
          <w:sz w:val="21"/>
          <w:szCs w:val="21"/>
        </w:rPr>
        <w:fldChar w:fldCharType="begin"/>
      </w:r>
      <w:r w:rsidRPr="00F775BD">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"https://cf-courses-data.s3.us.cloud-object-storage.appdomain.cloud/IBMDeveloperSkillsNetwork-DA0130EN-SkillsNetwork/Hands-on%20Labs/Lab%206%20-%20Filtering%20and%20Sorting%20Data%20using%20Functions%20for%20Data%20Analysis/images/1.A.10.png" \* MERGEFORMATINET </w:instrText>
      </w:r>
      <w:r w:rsidRPr="00F775BD">
        <w:rPr>
          <w:rFonts w:ascii="Microsoft YaHei" w:eastAsia="Microsoft YaHei" w:hAnsi="Microsoft YaHei" w:cs="Times New Roman"/>
          <w:color w:val="333333"/>
          <w:sz w:val="21"/>
          <w:szCs w:val="21"/>
        </w:rPr>
        <w:fldChar w:fldCharType="separate"/>
      </w:r>
      <w:r w:rsidRPr="00F775BD">
        <w:rPr>
          <w:rFonts w:ascii="Microsoft YaHei" w:eastAsia="Microsoft YaHei" w:hAnsi="Microsoft YaHei" w:cs="Times New Roman"/>
          <w:noProof/>
          <w:color w:val="333333"/>
          <w:sz w:val="21"/>
          <w:szCs w:val="21"/>
        </w:rPr>
        <w:drawing>
          <wp:inline distT="0" distB="0" distL="0" distR="0" wp14:anchorId="5AFC5C25" wp14:editId="0AFDA345">
            <wp:extent cx="5016500" cy="19050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6500" cy="1905000"/>
                    </a:xfrm>
                    <a:prstGeom prst="rect">
                      <a:avLst/>
                    </a:prstGeom>
                    <a:noFill/>
                    <a:ln>
                      <a:noFill/>
                    </a:ln>
                  </pic:spPr>
                </pic:pic>
              </a:graphicData>
            </a:graphic>
          </wp:inline>
        </w:drawing>
      </w:r>
      <w:r w:rsidRPr="00F775BD">
        <w:rPr>
          <w:rFonts w:ascii="Microsoft YaHei" w:eastAsia="Microsoft YaHei" w:hAnsi="Microsoft YaHei" w:cs="Times New Roman"/>
          <w:color w:val="333333"/>
          <w:sz w:val="21"/>
          <w:szCs w:val="21"/>
        </w:rPr>
        <w:fldChar w:fldCharType="end"/>
      </w:r>
    </w:p>
    <w:p w14:paraId="420AA307" w14:textId="77777777" w:rsidR="00F775BD" w:rsidRPr="00F775BD" w:rsidRDefault="00F775BD" w:rsidP="00F775BD">
      <w:pPr>
        <w:rPr>
          <w:rFonts w:ascii="Times New Roman" w:eastAsia="Times New Roman" w:hAnsi="Times New Roman" w:cs="Times New Roman" w:hint="eastAsia"/>
        </w:rPr>
      </w:pPr>
      <w:r w:rsidRPr="00F775BD">
        <w:rPr>
          <w:rFonts w:ascii="Microsoft YaHei" w:eastAsia="Microsoft YaHei" w:hAnsi="Microsoft YaHei" w:cs="Times New Roman" w:hint="eastAsia"/>
          <w:color w:val="333333"/>
          <w:sz w:val="21"/>
          <w:szCs w:val="21"/>
        </w:rPr>
        <w:br/>
      </w:r>
    </w:p>
    <w:p w14:paraId="2D1D1B10" w14:textId="77777777" w:rsidR="00F775BD" w:rsidRPr="00F775BD" w:rsidRDefault="00F775BD" w:rsidP="00F775BD">
      <w:pPr>
        <w:rPr>
          <w:rFonts w:ascii="Microsoft YaHei" w:eastAsia="Microsoft YaHei" w:hAnsi="Microsoft YaHei" w:cs="Times New Roman"/>
          <w:color w:val="333333"/>
          <w:sz w:val="21"/>
          <w:szCs w:val="21"/>
        </w:rPr>
      </w:pPr>
      <w:ins w:id="2" w:author="Unknown">
        <w:r w:rsidRPr="00F775BD">
          <w:rPr>
            <w:rFonts w:ascii="Microsoft YaHei" w:eastAsia="Microsoft YaHei" w:hAnsi="Microsoft YaHei" w:cs="Times New Roman" w:hint="eastAsia"/>
            <w:color w:val="333333"/>
            <w:sz w:val="21"/>
            <w:szCs w:val="21"/>
          </w:rPr>
          <w:t>To use Custom Filters to filter data:</w:t>
        </w:r>
      </w:ins>
    </w:p>
    <w:p w14:paraId="50A3F9BF" w14:textId="77777777" w:rsidR="00F775BD" w:rsidRPr="00F775BD" w:rsidRDefault="00F775BD" w:rsidP="00F775BD">
      <w:pPr>
        <w:numPr>
          <w:ilvl w:val="0"/>
          <w:numId w:val="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filter drop-down</w:t>
      </w:r>
      <w:r w:rsidRPr="00F775BD">
        <w:rPr>
          <w:rFonts w:ascii="Microsoft YaHei" w:eastAsia="Microsoft YaHei" w:hAnsi="Microsoft YaHei" w:cs="Times New Roman" w:hint="eastAsia"/>
          <w:color w:val="333333"/>
          <w:sz w:val="21"/>
          <w:szCs w:val="21"/>
        </w:rPr>
        <w:t> in column </w:t>
      </w:r>
      <w:r w:rsidRPr="00F775BD">
        <w:rPr>
          <w:rFonts w:ascii="Microsoft YaHei" w:eastAsia="Microsoft YaHei" w:hAnsi="Microsoft YaHei" w:cs="Times New Roman" w:hint="eastAsia"/>
          <w:b/>
          <w:bCs/>
          <w:color w:val="333333"/>
          <w:sz w:val="21"/>
          <w:szCs w:val="21"/>
        </w:rPr>
        <w:t>AD (</w:t>
      </w:r>
      <w:proofErr w:type="spellStart"/>
      <w:r w:rsidRPr="00F775BD">
        <w:rPr>
          <w:rFonts w:ascii="Microsoft YaHei" w:eastAsia="Microsoft YaHei" w:hAnsi="Microsoft YaHei" w:cs="Times New Roman" w:hint="eastAsia"/>
          <w:b/>
          <w:bCs/>
          <w:color w:val="333333"/>
          <w:sz w:val="21"/>
          <w:szCs w:val="21"/>
        </w:rPr>
        <w:t>Order_Value</w:t>
      </w:r>
      <w:proofErr w:type="spellEnd"/>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 then </w:t>
      </w:r>
      <w:r w:rsidRPr="00F775BD">
        <w:rPr>
          <w:rFonts w:ascii="Microsoft YaHei" w:eastAsia="Microsoft YaHei" w:hAnsi="Microsoft YaHei" w:cs="Times New Roman" w:hint="eastAsia"/>
          <w:b/>
          <w:bCs/>
          <w:color w:val="333333"/>
          <w:sz w:val="21"/>
          <w:szCs w:val="21"/>
        </w:rPr>
        <w:t>Number Filters&gt;Top 10…</w:t>
      </w:r>
      <w:r w:rsidRPr="00F775BD">
        <w:rPr>
          <w:rFonts w:ascii="Microsoft YaHei" w:eastAsia="Microsoft YaHei" w:hAnsi="Microsoft YaHei" w:cs="Times New Roman" w:hint="eastAsia"/>
          <w:color w:val="333333"/>
          <w:sz w:val="21"/>
          <w:szCs w:val="21"/>
        </w:rPr>
        <w:t>.</w:t>
      </w:r>
    </w:p>
    <w:p w14:paraId="3DB0F26C" w14:textId="77777777" w:rsidR="00F775BD" w:rsidRPr="00F775BD" w:rsidRDefault="00F775BD" w:rsidP="00F775BD">
      <w:pPr>
        <w:numPr>
          <w:ilvl w:val="0"/>
          <w:numId w:val="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Change the value from </w:t>
      </w:r>
      <w:r w:rsidRPr="00F775BD">
        <w:rPr>
          <w:rFonts w:ascii="Microsoft YaHei" w:eastAsia="Microsoft YaHei" w:hAnsi="Microsoft YaHei" w:cs="Times New Roman" w:hint="eastAsia"/>
          <w:b/>
          <w:bCs/>
          <w:color w:val="333333"/>
          <w:sz w:val="21"/>
          <w:szCs w:val="21"/>
        </w:rPr>
        <w:t>10 to 50</w:t>
      </w:r>
      <w:r w:rsidRPr="00F775BD">
        <w:rPr>
          <w:rFonts w:ascii="Microsoft YaHei" w:eastAsia="Microsoft YaHei" w:hAnsi="Microsoft YaHei" w:cs="Times New Roman" w:hint="eastAsia"/>
          <w:color w:val="333333"/>
          <w:sz w:val="21"/>
          <w:szCs w:val="21"/>
        </w:rPr>
        <w:t> and Click </w:t>
      </w:r>
      <w:r w:rsidRPr="00F775BD">
        <w:rPr>
          <w:rFonts w:ascii="Microsoft YaHei" w:eastAsia="Microsoft YaHei" w:hAnsi="Microsoft YaHei" w:cs="Times New Roman" w:hint="eastAsia"/>
          <w:b/>
          <w:bCs/>
          <w:color w:val="333333"/>
          <w:sz w:val="21"/>
          <w:szCs w:val="21"/>
        </w:rPr>
        <w:t>OK</w:t>
      </w:r>
      <w:r w:rsidRPr="00F775BD">
        <w:rPr>
          <w:rFonts w:ascii="Microsoft YaHei" w:eastAsia="Microsoft YaHei" w:hAnsi="Microsoft YaHei" w:cs="Times New Roman" w:hint="eastAsia"/>
          <w:color w:val="333333"/>
          <w:sz w:val="21"/>
          <w:szCs w:val="21"/>
        </w:rPr>
        <w:t>.</w:t>
      </w:r>
    </w:p>
    <w:p w14:paraId="4850F180" w14:textId="77777777" w:rsidR="00F775BD" w:rsidRPr="00F775BD" w:rsidRDefault="00F775BD" w:rsidP="00F775BD">
      <w:pPr>
        <w:numPr>
          <w:ilvl w:val="0"/>
          <w:numId w:val="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lastRenderedPageBreak/>
        <w:t>Click the </w:t>
      </w:r>
      <w:r w:rsidRPr="00F775BD">
        <w:rPr>
          <w:rFonts w:ascii="Microsoft YaHei" w:eastAsia="Microsoft YaHei" w:hAnsi="Microsoft YaHei" w:cs="Times New Roman" w:hint="eastAsia"/>
          <w:b/>
          <w:bCs/>
          <w:color w:val="333333"/>
          <w:sz w:val="21"/>
          <w:szCs w:val="21"/>
        </w:rPr>
        <w:t>filter drop-down</w:t>
      </w:r>
      <w:r w:rsidRPr="00F775BD">
        <w:rPr>
          <w:rFonts w:ascii="Microsoft YaHei" w:eastAsia="Microsoft YaHei" w:hAnsi="Microsoft YaHei" w:cs="Times New Roman" w:hint="eastAsia"/>
          <w:color w:val="333333"/>
          <w:sz w:val="21"/>
          <w:szCs w:val="21"/>
        </w:rPr>
        <w:t> in the column </w:t>
      </w:r>
      <w:proofErr w:type="gramStart"/>
      <w:r w:rsidRPr="00F775BD">
        <w:rPr>
          <w:rFonts w:ascii="Microsoft YaHei" w:eastAsia="Microsoft YaHei" w:hAnsi="Microsoft YaHei" w:cs="Times New Roman" w:hint="eastAsia"/>
          <w:b/>
          <w:bCs/>
          <w:color w:val="333333"/>
          <w:sz w:val="21"/>
          <w:szCs w:val="21"/>
        </w:rPr>
        <w:t>AD</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click </w:t>
      </w:r>
      <w:r w:rsidRPr="00F775BD">
        <w:rPr>
          <w:rFonts w:ascii="Microsoft YaHei" w:eastAsia="Microsoft YaHei" w:hAnsi="Microsoft YaHei" w:cs="Times New Roman" w:hint="eastAsia"/>
          <w:b/>
          <w:bCs/>
          <w:color w:val="333333"/>
          <w:sz w:val="21"/>
          <w:szCs w:val="21"/>
        </w:rPr>
        <w:t>Clear Filter From “</w:t>
      </w:r>
      <w:proofErr w:type="spellStart"/>
      <w:r w:rsidRPr="00F775BD">
        <w:rPr>
          <w:rFonts w:ascii="Microsoft YaHei" w:eastAsia="Microsoft YaHei" w:hAnsi="Microsoft YaHei" w:cs="Times New Roman" w:hint="eastAsia"/>
          <w:b/>
          <w:bCs/>
          <w:color w:val="333333"/>
          <w:sz w:val="21"/>
          <w:szCs w:val="21"/>
        </w:rPr>
        <w:t>Order_Value</w:t>
      </w:r>
      <w:proofErr w:type="spellEnd"/>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w:t>
      </w:r>
    </w:p>
    <w:p w14:paraId="644D944A"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t>Task B: Sorting data</w:t>
      </w:r>
    </w:p>
    <w:p w14:paraId="0F3EBE17" w14:textId="77777777" w:rsidR="00F775BD" w:rsidRPr="00F775BD" w:rsidRDefault="00F775BD" w:rsidP="00F775BD">
      <w:pPr>
        <w:numPr>
          <w:ilvl w:val="0"/>
          <w:numId w:val="6"/>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On the </w:t>
      </w:r>
      <w:r w:rsidRPr="00F775BD">
        <w:rPr>
          <w:rFonts w:ascii="Microsoft YaHei" w:eastAsia="Microsoft YaHei" w:hAnsi="Microsoft YaHei" w:cs="Times New Roman" w:hint="eastAsia"/>
          <w:b/>
          <w:bCs/>
          <w:color w:val="333333"/>
          <w:sz w:val="21"/>
          <w:szCs w:val="21"/>
        </w:rPr>
        <w:t>Data</w:t>
      </w:r>
      <w:r w:rsidRPr="00F775BD">
        <w:rPr>
          <w:rFonts w:ascii="Microsoft YaHei" w:eastAsia="Microsoft YaHei" w:hAnsi="Microsoft YaHei" w:cs="Times New Roman" w:hint="eastAsia"/>
          <w:color w:val="333333"/>
          <w:sz w:val="21"/>
          <w:szCs w:val="21"/>
        </w:rPr>
        <w:t> tab, click Custom Sort to open a dialog box like below.</w:t>
      </w:r>
    </w:p>
    <w:p w14:paraId="750F3EB6" w14:textId="29031F7D" w:rsidR="00F775BD" w:rsidRPr="00F775BD" w:rsidRDefault="00F775BD" w:rsidP="00F775BD">
      <w:pPr>
        <w:ind w:left="72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color w:val="333333"/>
          <w:sz w:val="21"/>
          <w:szCs w:val="21"/>
        </w:rPr>
        <w:fldChar w:fldCharType="begin"/>
      </w:r>
      <w:r w:rsidRPr="00F775BD">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"https://cf-courses-data.s3.us.cloud-object-storage.appdomain.cloud/IBMDeveloperSkillsNetwork-DA0130EN-SkillsNetwork/Hands-on%20Labs/Lab%206%20-%20Filtering%20and%20Sorting%20Data%20using%20Functions%20for%20Data%20Analysis/images/2.B.1.png" \* MERGEFORMATINET </w:instrText>
      </w:r>
      <w:r w:rsidRPr="00F775BD">
        <w:rPr>
          <w:rFonts w:ascii="Microsoft YaHei" w:eastAsia="Microsoft YaHei" w:hAnsi="Microsoft YaHei" w:cs="Times New Roman"/>
          <w:color w:val="333333"/>
          <w:sz w:val="21"/>
          <w:szCs w:val="21"/>
        </w:rPr>
        <w:fldChar w:fldCharType="separate"/>
      </w:r>
      <w:r w:rsidRPr="00F775BD">
        <w:rPr>
          <w:rFonts w:ascii="Microsoft YaHei" w:eastAsia="Microsoft YaHei" w:hAnsi="Microsoft YaHei" w:cs="Times New Roman"/>
          <w:noProof/>
          <w:color w:val="333333"/>
          <w:sz w:val="21"/>
          <w:szCs w:val="21"/>
        </w:rPr>
        <w:drawing>
          <wp:inline distT="0" distB="0" distL="0" distR="0" wp14:anchorId="1E67DE05" wp14:editId="4E8A4197">
            <wp:extent cx="5943600" cy="1606550"/>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06550"/>
                    </a:xfrm>
                    <a:prstGeom prst="rect">
                      <a:avLst/>
                    </a:prstGeom>
                    <a:noFill/>
                    <a:ln>
                      <a:noFill/>
                    </a:ln>
                  </pic:spPr>
                </pic:pic>
              </a:graphicData>
            </a:graphic>
          </wp:inline>
        </w:drawing>
      </w:r>
      <w:r w:rsidRPr="00F775BD">
        <w:rPr>
          <w:rFonts w:ascii="Microsoft YaHei" w:eastAsia="Microsoft YaHei" w:hAnsi="Microsoft YaHei" w:cs="Times New Roman"/>
          <w:color w:val="333333"/>
          <w:sz w:val="21"/>
          <w:szCs w:val="21"/>
        </w:rPr>
        <w:fldChar w:fldCharType="end"/>
      </w:r>
    </w:p>
    <w:p w14:paraId="64E5BB75" w14:textId="77777777" w:rsidR="00F775BD" w:rsidRPr="00F775BD" w:rsidRDefault="00F775BD" w:rsidP="00F775BD">
      <w:pPr>
        <w:rPr>
          <w:rFonts w:ascii="Times New Roman" w:eastAsia="Times New Roman" w:hAnsi="Times New Roman" w:cs="Times New Roman" w:hint="eastAsia"/>
        </w:rPr>
      </w:pPr>
      <w:r w:rsidRPr="00F775BD">
        <w:rPr>
          <w:rFonts w:ascii="Microsoft YaHei" w:eastAsia="Microsoft YaHei" w:hAnsi="Microsoft YaHei" w:cs="Times New Roman" w:hint="eastAsia"/>
          <w:color w:val="333333"/>
          <w:sz w:val="21"/>
          <w:szCs w:val="21"/>
        </w:rPr>
        <w:br/>
      </w:r>
    </w:p>
    <w:p w14:paraId="5C5574B5" w14:textId="77777777" w:rsidR="00F775BD" w:rsidRPr="00F775BD" w:rsidRDefault="00F775BD" w:rsidP="00F775BD">
      <w:pPr>
        <w:numPr>
          <w:ilvl w:val="0"/>
          <w:numId w:val="7"/>
        </w:numPr>
        <w:rPr>
          <w:rFonts w:ascii="Microsoft YaHei" w:eastAsia="Microsoft YaHei" w:hAnsi="Microsoft YaHei" w:cs="Times New Roman"/>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Column drop-down</w:t>
      </w:r>
      <w:r w:rsidRPr="00F775BD">
        <w:rPr>
          <w:rFonts w:ascii="Microsoft YaHei" w:eastAsia="Microsoft YaHei" w:hAnsi="Microsoft YaHei" w:cs="Times New Roman" w:hint="eastAsia"/>
          <w:color w:val="333333"/>
          <w:sz w:val="21"/>
          <w:szCs w:val="21"/>
        </w:rPr>
        <w:t> of row </w:t>
      </w:r>
      <w:r w:rsidRPr="00F775BD">
        <w:rPr>
          <w:rFonts w:ascii="Microsoft YaHei" w:eastAsia="Microsoft YaHei" w:hAnsi="Microsoft YaHei" w:cs="Times New Roman" w:hint="eastAsia"/>
          <w:b/>
          <w:bCs/>
          <w:color w:val="333333"/>
          <w:sz w:val="21"/>
          <w:szCs w:val="21"/>
        </w:rPr>
        <w:t>Sort By</w:t>
      </w:r>
      <w:r w:rsidRPr="00F775BD">
        <w:rPr>
          <w:rFonts w:ascii="Microsoft YaHei" w:eastAsia="Microsoft YaHei" w:hAnsi="Microsoft YaHei" w:cs="Times New Roman" w:hint="eastAsia"/>
          <w:color w:val="333333"/>
          <w:sz w:val="21"/>
          <w:szCs w:val="21"/>
        </w:rPr>
        <w:t>, select </w:t>
      </w:r>
      <w:proofErr w:type="spellStart"/>
      <w:r w:rsidRPr="00F775BD">
        <w:rPr>
          <w:rFonts w:ascii="Microsoft YaHei" w:eastAsia="Microsoft YaHei" w:hAnsi="Microsoft YaHei" w:cs="Times New Roman" w:hint="eastAsia"/>
          <w:b/>
          <w:bCs/>
          <w:color w:val="333333"/>
          <w:sz w:val="21"/>
          <w:szCs w:val="21"/>
        </w:rPr>
        <w:t>Order_Ship_Date</w:t>
      </w:r>
      <w:proofErr w:type="spellEnd"/>
      <w:r w:rsidRPr="00F775BD">
        <w:rPr>
          <w:rFonts w:ascii="Microsoft YaHei" w:eastAsia="Microsoft YaHei" w:hAnsi="Microsoft YaHei" w:cs="Times New Roman" w:hint="eastAsia"/>
          <w:color w:val="333333"/>
          <w:sz w:val="21"/>
          <w:szCs w:val="21"/>
        </w:rPr>
        <w:t>.</w:t>
      </w:r>
    </w:p>
    <w:p w14:paraId="556B3199" w14:textId="77777777" w:rsidR="00F775BD" w:rsidRPr="00F775BD" w:rsidRDefault="00F775BD" w:rsidP="00F775BD">
      <w:pPr>
        <w:numPr>
          <w:ilvl w:val="0"/>
          <w:numId w:val="7"/>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Order drop-down</w:t>
      </w:r>
      <w:r w:rsidRPr="00F775BD">
        <w:rPr>
          <w:rFonts w:ascii="Microsoft YaHei" w:eastAsia="Microsoft YaHei" w:hAnsi="Microsoft YaHei" w:cs="Times New Roman" w:hint="eastAsia"/>
          <w:color w:val="333333"/>
          <w:sz w:val="21"/>
          <w:szCs w:val="21"/>
        </w:rPr>
        <w:t> of row </w:t>
      </w:r>
      <w:r w:rsidRPr="00F775BD">
        <w:rPr>
          <w:rFonts w:ascii="Microsoft YaHei" w:eastAsia="Microsoft YaHei" w:hAnsi="Microsoft YaHei" w:cs="Times New Roman" w:hint="eastAsia"/>
          <w:b/>
          <w:bCs/>
          <w:color w:val="333333"/>
          <w:sz w:val="21"/>
          <w:szCs w:val="21"/>
        </w:rPr>
        <w:t>Sort By</w:t>
      </w:r>
      <w:r w:rsidRPr="00F775BD">
        <w:rPr>
          <w:rFonts w:ascii="Microsoft YaHei" w:eastAsia="Microsoft YaHei" w:hAnsi="Microsoft YaHei" w:cs="Times New Roman" w:hint="eastAsia"/>
          <w:color w:val="333333"/>
          <w:sz w:val="21"/>
          <w:szCs w:val="21"/>
        </w:rPr>
        <w:t>, select </w:t>
      </w:r>
      <w:r w:rsidRPr="00F775BD">
        <w:rPr>
          <w:rFonts w:ascii="Microsoft YaHei" w:eastAsia="Microsoft YaHei" w:hAnsi="Microsoft YaHei" w:cs="Times New Roman" w:hint="eastAsia"/>
          <w:b/>
          <w:bCs/>
          <w:color w:val="333333"/>
          <w:sz w:val="21"/>
          <w:szCs w:val="21"/>
        </w:rPr>
        <w:t>Sort Ascending</w:t>
      </w:r>
      <w:r w:rsidRPr="00F775BD">
        <w:rPr>
          <w:rFonts w:ascii="Microsoft YaHei" w:eastAsia="Microsoft YaHei" w:hAnsi="Microsoft YaHei" w:cs="Times New Roman" w:hint="eastAsia"/>
          <w:color w:val="333333"/>
          <w:sz w:val="21"/>
          <w:szCs w:val="21"/>
        </w:rPr>
        <w:t>.</w:t>
      </w:r>
    </w:p>
    <w:p w14:paraId="0C5A9F5D" w14:textId="77777777" w:rsidR="00F775BD" w:rsidRPr="00F775BD" w:rsidRDefault="00F775BD" w:rsidP="00F775BD">
      <w:pPr>
        <w:numPr>
          <w:ilvl w:val="0"/>
          <w:numId w:val="7"/>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w:t>
      </w:r>
      <w:r w:rsidRPr="00F775BD">
        <w:rPr>
          <w:rFonts w:ascii="Microsoft YaHei" w:eastAsia="Microsoft YaHei" w:hAnsi="Microsoft YaHei" w:cs="Times New Roman" w:hint="eastAsia"/>
          <w:b/>
          <w:bCs/>
          <w:color w:val="333333"/>
          <w:sz w:val="21"/>
          <w:szCs w:val="21"/>
        </w:rPr>
        <w:t>Add</w:t>
      </w:r>
      <w:r w:rsidRPr="00F775BD">
        <w:rPr>
          <w:rFonts w:ascii="Microsoft YaHei" w:eastAsia="Microsoft YaHei" w:hAnsi="Microsoft YaHei" w:cs="Times New Roman" w:hint="eastAsia"/>
          <w:color w:val="333333"/>
          <w:sz w:val="21"/>
          <w:szCs w:val="21"/>
        </w:rPr>
        <w:t>.</w:t>
      </w:r>
    </w:p>
    <w:p w14:paraId="0BA07207" w14:textId="77777777" w:rsidR="00F775BD" w:rsidRPr="00F775BD" w:rsidRDefault="00F775BD" w:rsidP="00F775BD">
      <w:pPr>
        <w:numPr>
          <w:ilvl w:val="0"/>
          <w:numId w:val="7"/>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Column drop-down</w:t>
      </w:r>
      <w:r w:rsidRPr="00F775BD">
        <w:rPr>
          <w:rFonts w:ascii="Microsoft YaHei" w:eastAsia="Microsoft YaHei" w:hAnsi="Microsoft YaHei" w:cs="Times New Roman" w:hint="eastAsia"/>
          <w:color w:val="333333"/>
          <w:sz w:val="21"/>
          <w:szCs w:val="21"/>
        </w:rPr>
        <w:t> of row </w:t>
      </w:r>
      <w:r w:rsidRPr="00F775BD">
        <w:rPr>
          <w:rFonts w:ascii="Microsoft YaHei" w:eastAsia="Microsoft YaHei" w:hAnsi="Microsoft YaHei" w:cs="Times New Roman" w:hint="eastAsia"/>
          <w:b/>
          <w:bCs/>
          <w:color w:val="333333"/>
          <w:sz w:val="21"/>
          <w:szCs w:val="21"/>
        </w:rPr>
        <w:t>Then By</w:t>
      </w:r>
      <w:r w:rsidRPr="00F775BD">
        <w:rPr>
          <w:rFonts w:ascii="Microsoft YaHei" w:eastAsia="Microsoft YaHei" w:hAnsi="Microsoft YaHei" w:cs="Times New Roman" w:hint="eastAsia"/>
          <w:color w:val="333333"/>
          <w:sz w:val="21"/>
          <w:szCs w:val="21"/>
        </w:rPr>
        <w:t>, select </w:t>
      </w:r>
      <w:proofErr w:type="spellStart"/>
      <w:r w:rsidRPr="00F775BD">
        <w:rPr>
          <w:rFonts w:ascii="Microsoft YaHei" w:eastAsia="Microsoft YaHei" w:hAnsi="Microsoft YaHei" w:cs="Times New Roman" w:hint="eastAsia"/>
          <w:b/>
          <w:bCs/>
          <w:color w:val="333333"/>
          <w:sz w:val="21"/>
          <w:szCs w:val="21"/>
        </w:rPr>
        <w:t>Order_Value</w:t>
      </w:r>
      <w:proofErr w:type="spellEnd"/>
      <w:r w:rsidRPr="00F775BD">
        <w:rPr>
          <w:rFonts w:ascii="Microsoft YaHei" w:eastAsia="Microsoft YaHei" w:hAnsi="Microsoft YaHei" w:cs="Times New Roman" w:hint="eastAsia"/>
          <w:color w:val="333333"/>
          <w:sz w:val="21"/>
          <w:szCs w:val="21"/>
        </w:rPr>
        <w:t>.</w:t>
      </w:r>
    </w:p>
    <w:p w14:paraId="254335B6" w14:textId="77777777" w:rsidR="00F775BD" w:rsidRPr="00F775BD" w:rsidRDefault="00F775BD" w:rsidP="00F775BD">
      <w:pPr>
        <w:numPr>
          <w:ilvl w:val="0"/>
          <w:numId w:val="7"/>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the </w:t>
      </w:r>
      <w:r w:rsidRPr="00F775BD">
        <w:rPr>
          <w:rFonts w:ascii="Microsoft YaHei" w:eastAsia="Microsoft YaHei" w:hAnsi="Microsoft YaHei" w:cs="Times New Roman" w:hint="eastAsia"/>
          <w:b/>
          <w:bCs/>
          <w:color w:val="333333"/>
          <w:sz w:val="21"/>
          <w:szCs w:val="21"/>
        </w:rPr>
        <w:t>Order drop-down</w:t>
      </w:r>
      <w:r w:rsidRPr="00F775BD">
        <w:rPr>
          <w:rFonts w:ascii="Microsoft YaHei" w:eastAsia="Microsoft YaHei" w:hAnsi="Microsoft YaHei" w:cs="Times New Roman" w:hint="eastAsia"/>
          <w:color w:val="333333"/>
          <w:sz w:val="21"/>
          <w:szCs w:val="21"/>
        </w:rPr>
        <w:t> of row </w:t>
      </w:r>
      <w:r w:rsidRPr="00F775BD">
        <w:rPr>
          <w:rFonts w:ascii="Microsoft YaHei" w:eastAsia="Microsoft YaHei" w:hAnsi="Microsoft YaHei" w:cs="Times New Roman" w:hint="eastAsia"/>
          <w:b/>
          <w:bCs/>
          <w:color w:val="333333"/>
          <w:sz w:val="21"/>
          <w:szCs w:val="21"/>
        </w:rPr>
        <w:t>Then By</w:t>
      </w:r>
      <w:r w:rsidRPr="00F775BD">
        <w:rPr>
          <w:rFonts w:ascii="Microsoft YaHei" w:eastAsia="Microsoft YaHei" w:hAnsi="Microsoft YaHei" w:cs="Times New Roman" w:hint="eastAsia"/>
          <w:color w:val="333333"/>
          <w:sz w:val="21"/>
          <w:szCs w:val="21"/>
        </w:rPr>
        <w:t>, select </w:t>
      </w:r>
      <w:r w:rsidRPr="00F775BD">
        <w:rPr>
          <w:rFonts w:ascii="Microsoft YaHei" w:eastAsia="Microsoft YaHei" w:hAnsi="Microsoft YaHei" w:cs="Times New Roman" w:hint="eastAsia"/>
          <w:b/>
          <w:bCs/>
          <w:color w:val="333333"/>
          <w:sz w:val="21"/>
          <w:szCs w:val="21"/>
        </w:rPr>
        <w:t>Sort Descending</w:t>
      </w:r>
      <w:r w:rsidRPr="00F775BD">
        <w:rPr>
          <w:rFonts w:ascii="Microsoft YaHei" w:eastAsia="Microsoft YaHei" w:hAnsi="Microsoft YaHei" w:cs="Times New Roman" w:hint="eastAsia"/>
          <w:color w:val="333333"/>
          <w:sz w:val="21"/>
          <w:szCs w:val="21"/>
        </w:rPr>
        <w:t>.</w:t>
      </w:r>
    </w:p>
    <w:p w14:paraId="1E703F51" w14:textId="77777777" w:rsidR="00F775BD" w:rsidRPr="00F775BD" w:rsidRDefault="00F775BD" w:rsidP="00F775BD">
      <w:pPr>
        <w:numPr>
          <w:ilvl w:val="0"/>
          <w:numId w:val="7"/>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Click </w:t>
      </w:r>
      <w:r w:rsidRPr="00F775BD">
        <w:rPr>
          <w:rFonts w:ascii="Microsoft YaHei" w:eastAsia="Microsoft YaHei" w:hAnsi="Microsoft YaHei" w:cs="Times New Roman" w:hint="eastAsia"/>
          <w:b/>
          <w:bCs/>
          <w:color w:val="333333"/>
          <w:sz w:val="21"/>
          <w:szCs w:val="21"/>
        </w:rPr>
        <w:t>OK</w:t>
      </w:r>
      <w:r w:rsidRPr="00F775BD">
        <w:rPr>
          <w:rFonts w:ascii="Microsoft YaHei" w:eastAsia="Microsoft YaHei" w:hAnsi="Microsoft YaHei" w:cs="Times New Roman" w:hint="eastAsia"/>
          <w:color w:val="333333"/>
          <w:sz w:val="21"/>
          <w:szCs w:val="21"/>
        </w:rPr>
        <w:t>.</w:t>
      </w:r>
    </w:p>
    <w:p w14:paraId="5339C2BE"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Exercise 2: Useful Functions for Data Analysis</w:t>
      </w:r>
    </w:p>
    <w:p w14:paraId="69F0D554"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this exercise, you will learn how to use some of the most common functions a Data Analyst might use; namely IF, IFS, COUNTIF, and SUMIF.</w:t>
      </w:r>
    </w:p>
    <w:p w14:paraId="5734DD58"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t xml:space="preserve">Task A: Use of IF to apply one </w:t>
      </w:r>
      <w:proofErr w:type="gramStart"/>
      <w:r w:rsidRPr="00F775BD">
        <w:rPr>
          <w:rFonts w:ascii="Microsoft YaHei" w:eastAsia="Microsoft YaHei" w:hAnsi="Microsoft YaHei" w:cs="Times New Roman" w:hint="eastAsia"/>
          <w:b/>
          <w:bCs/>
          <w:color w:val="333333"/>
          <w:sz w:val="42"/>
          <w:szCs w:val="42"/>
        </w:rPr>
        <w:t>condition</w:t>
      </w:r>
      <w:proofErr w:type="gramEnd"/>
    </w:p>
    <w:p w14:paraId="221C4D0A" w14:textId="77777777" w:rsidR="00F775BD" w:rsidRPr="00F775BD" w:rsidRDefault="00F775BD" w:rsidP="00F775BD">
      <w:pPr>
        <w:numPr>
          <w:ilvl w:val="0"/>
          <w:numId w:val="8"/>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column </w:t>
      </w:r>
      <w:r w:rsidRPr="00F775BD">
        <w:rPr>
          <w:rFonts w:ascii="Microsoft YaHei" w:eastAsia="Microsoft YaHei" w:hAnsi="Microsoft YaHei" w:cs="Times New Roman" w:hint="eastAsia"/>
          <w:b/>
          <w:bCs/>
          <w:color w:val="333333"/>
          <w:sz w:val="21"/>
          <w:szCs w:val="21"/>
        </w:rPr>
        <w:t>AF</w:t>
      </w:r>
      <w:r w:rsidRPr="00F775BD">
        <w:rPr>
          <w:rFonts w:ascii="Microsoft YaHei" w:eastAsia="Microsoft YaHei" w:hAnsi="Microsoft YaHei" w:cs="Times New Roman" w:hint="eastAsia"/>
          <w:color w:val="333333"/>
          <w:sz w:val="21"/>
          <w:szCs w:val="21"/>
        </w:rPr>
        <w:t>, right-click, </w:t>
      </w:r>
      <w:r w:rsidRPr="00F775BD">
        <w:rPr>
          <w:rFonts w:ascii="Microsoft YaHei" w:eastAsia="Microsoft YaHei" w:hAnsi="Microsoft YaHei" w:cs="Times New Roman" w:hint="eastAsia"/>
          <w:b/>
          <w:bCs/>
          <w:color w:val="333333"/>
          <w:sz w:val="21"/>
          <w:szCs w:val="21"/>
        </w:rPr>
        <w:t>Insert</w:t>
      </w:r>
      <w:r w:rsidRPr="00F775BD">
        <w:rPr>
          <w:rFonts w:ascii="Microsoft YaHei" w:eastAsia="Microsoft YaHei" w:hAnsi="Microsoft YaHei" w:cs="Times New Roman" w:hint="eastAsia"/>
          <w:color w:val="333333"/>
          <w:sz w:val="21"/>
          <w:szCs w:val="21"/>
        </w:rPr>
        <w:t>.</w:t>
      </w:r>
    </w:p>
    <w:p w14:paraId="32C44AD5" w14:textId="77777777" w:rsidR="00F775BD" w:rsidRPr="00F775BD" w:rsidRDefault="00F775BD" w:rsidP="00F775BD">
      <w:pPr>
        <w:numPr>
          <w:ilvl w:val="0"/>
          <w:numId w:val="8"/>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AF1</w:t>
      </w:r>
      <w:r w:rsidRPr="00F775BD">
        <w:rPr>
          <w:rFonts w:ascii="Microsoft YaHei" w:eastAsia="Microsoft YaHei" w:hAnsi="Microsoft YaHei" w:cs="Times New Roman" w:hint="eastAsia"/>
          <w:color w:val="333333"/>
          <w:sz w:val="21"/>
          <w:szCs w:val="21"/>
        </w:rPr>
        <w:t>, type </w:t>
      </w:r>
      <w:proofErr w:type="gramStart"/>
      <w:r w:rsidRPr="00F775BD">
        <w:rPr>
          <w:rFonts w:ascii="Microsoft YaHei" w:eastAsia="Microsoft YaHei" w:hAnsi="Microsoft YaHei" w:cs="Times New Roman" w:hint="eastAsia"/>
          <w:b/>
          <w:bCs/>
          <w:color w:val="333333"/>
          <w:sz w:val="21"/>
          <w:szCs w:val="21"/>
        </w:rPr>
        <w:t>Complete?</w:t>
      </w:r>
      <w:r w:rsidRPr="00F775BD">
        <w:rPr>
          <w:rFonts w:ascii="Microsoft YaHei" w:eastAsia="Microsoft YaHei" w:hAnsi="Microsoft YaHei" w:cs="Times New Roman" w:hint="eastAsia"/>
          <w:color w:val="333333"/>
          <w:sz w:val="21"/>
          <w:szCs w:val="21"/>
        </w:rPr>
        <w:t>.</w:t>
      </w:r>
      <w:proofErr w:type="gramEnd"/>
    </w:p>
    <w:p w14:paraId="2F778AD2" w14:textId="77777777" w:rsidR="00F775BD" w:rsidRPr="00F775BD" w:rsidRDefault="00F775BD" w:rsidP="00F775BD">
      <w:pPr>
        <w:numPr>
          <w:ilvl w:val="0"/>
          <w:numId w:val="8"/>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lastRenderedPageBreak/>
        <w:t>In cell </w:t>
      </w:r>
      <w:r w:rsidRPr="00F775BD">
        <w:rPr>
          <w:rFonts w:ascii="Microsoft YaHei" w:eastAsia="Microsoft YaHei" w:hAnsi="Microsoft YaHei" w:cs="Times New Roman" w:hint="eastAsia"/>
          <w:b/>
          <w:bCs/>
          <w:color w:val="333333"/>
          <w:sz w:val="21"/>
          <w:szCs w:val="21"/>
        </w:rPr>
        <w:t>AF2</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=IF(AE2</w:t>
      </w:r>
      <w:proofErr w:type="gramStart"/>
      <w:r w:rsidRPr="00F775BD">
        <w:rPr>
          <w:rFonts w:ascii="Microsoft YaHei" w:eastAsia="Microsoft YaHei" w:hAnsi="Microsoft YaHei" w:cs="Times New Roman" w:hint="eastAsia"/>
          <w:b/>
          <w:bCs/>
          <w:color w:val="333333"/>
          <w:sz w:val="21"/>
          <w:szCs w:val="21"/>
        </w:rPr>
        <w:t>=”</w:t>
      </w:r>
      <w:proofErr w:type="spellStart"/>
      <w:r w:rsidRPr="00F775BD">
        <w:rPr>
          <w:rFonts w:ascii="Microsoft YaHei" w:eastAsia="Microsoft YaHei" w:hAnsi="Microsoft YaHei" w:cs="Times New Roman" w:hint="eastAsia"/>
          <w:b/>
          <w:bCs/>
          <w:color w:val="333333"/>
          <w:sz w:val="21"/>
          <w:szCs w:val="21"/>
        </w:rPr>
        <w:t>Complete</w:t>
      </w:r>
      <w:proofErr w:type="gramEnd"/>
      <w:r w:rsidRPr="00F775BD">
        <w:rPr>
          <w:rFonts w:ascii="Microsoft YaHei" w:eastAsia="Microsoft YaHei" w:hAnsi="Microsoft YaHei" w:cs="Times New Roman" w:hint="eastAsia"/>
          <w:b/>
          <w:bCs/>
          <w:color w:val="333333"/>
          <w:sz w:val="21"/>
          <w:szCs w:val="21"/>
        </w:rPr>
        <w:t>”,”Yes”,”No</w:t>
      </w:r>
      <w:proofErr w:type="spellEnd"/>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 and press Enter.</w:t>
      </w:r>
    </w:p>
    <w:p w14:paraId="18157208" w14:textId="77777777" w:rsidR="00F775BD" w:rsidRPr="00F775BD" w:rsidRDefault="00F775BD" w:rsidP="00F775BD">
      <w:pPr>
        <w:numPr>
          <w:ilvl w:val="0"/>
          <w:numId w:val="8"/>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Double-click the </w:t>
      </w:r>
      <w:r w:rsidRPr="00F775BD">
        <w:rPr>
          <w:rFonts w:ascii="Microsoft YaHei" w:eastAsia="Microsoft YaHei" w:hAnsi="Microsoft YaHei" w:cs="Times New Roman" w:hint="eastAsia"/>
          <w:b/>
          <w:bCs/>
          <w:color w:val="333333"/>
          <w:sz w:val="21"/>
          <w:szCs w:val="21"/>
        </w:rPr>
        <w:t>Fill Handle of AF2</w:t>
      </w:r>
      <w:r w:rsidRPr="00F775BD">
        <w:rPr>
          <w:rFonts w:ascii="Microsoft YaHei" w:eastAsia="Microsoft YaHei" w:hAnsi="Microsoft YaHei" w:cs="Times New Roman" w:hint="eastAsia"/>
          <w:color w:val="333333"/>
          <w:sz w:val="21"/>
          <w:szCs w:val="21"/>
        </w:rPr>
        <w:t> to copy down the column.</w:t>
      </w:r>
    </w:p>
    <w:p w14:paraId="09C46B49"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t xml:space="preserve">Task B: Use of Nested IF to apply multiple </w:t>
      </w:r>
      <w:proofErr w:type="gramStart"/>
      <w:r w:rsidRPr="00F775BD">
        <w:rPr>
          <w:rFonts w:ascii="Microsoft YaHei" w:eastAsia="Microsoft YaHei" w:hAnsi="Microsoft YaHei" w:cs="Times New Roman" w:hint="eastAsia"/>
          <w:b/>
          <w:bCs/>
          <w:color w:val="333333"/>
          <w:sz w:val="42"/>
          <w:szCs w:val="42"/>
        </w:rPr>
        <w:t>conditions</w:t>
      </w:r>
      <w:proofErr w:type="gramEnd"/>
    </w:p>
    <w:p w14:paraId="4F5482D8" w14:textId="77777777" w:rsidR="00F775BD" w:rsidRPr="00F775BD" w:rsidRDefault="00F775BD" w:rsidP="00F775BD">
      <w:pPr>
        <w:numPr>
          <w:ilvl w:val="0"/>
          <w:numId w:val="9"/>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column </w:t>
      </w:r>
      <w:r w:rsidRPr="00F775BD">
        <w:rPr>
          <w:rFonts w:ascii="Microsoft YaHei" w:eastAsia="Microsoft YaHei" w:hAnsi="Microsoft YaHei" w:cs="Times New Roman" w:hint="eastAsia"/>
          <w:b/>
          <w:bCs/>
          <w:color w:val="333333"/>
          <w:sz w:val="21"/>
          <w:szCs w:val="21"/>
        </w:rPr>
        <w:t>AE</w:t>
      </w:r>
      <w:r w:rsidRPr="00F775BD">
        <w:rPr>
          <w:rFonts w:ascii="Microsoft YaHei" w:eastAsia="Microsoft YaHei" w:hAnsi="Microsoft YaHei" w:cs="Times New Roman" w:hint="eastAsia"/>
          <w:color w:val="333333"/>
          <w:sz w:val="21"/>
          <w:szCs w:val="21"/>
        </w:rPr>
        <w:t>, right-click, </w:t>
      </w:r>
      <w:r w:rsidRPr="00F775BD">
        <w:rPr>
          <w:rFonts w:ascii="Microsoft YaHei" w:eastAsia="Microsoft YaHei" w:hAnsi="Microsoft YaHei" w:cs="Times New Roman" w:hint="eastAsia"/>
          <w:b/>
          <w:bCs/>
          <w:color w:val="333333"/>
          <w:sz w:val="21"/>
          <w:szCs w:val="21"/>
        </w:rPr>
        <w:t>Insert</w:t>
      </w:r>
      <w:r w:rsidRPr="00F775BD">
        <w:rPr>
          <w:rFonts w:ascii="Microsoft YaHei" w:eastAsia="Microsoft YaHei" w:hAnsi="Microsoft YaHei" w:cs="Times New Roman" w:hint="eastAsia"/>
          <w:color w:val="333333"/>
          <w:sz w:val="21"/>
          <w:szCs w:val="21"/>
        </w:rPr>
        <w:t>.</w:t>
      </w:r>
    </w:p>
    <w:p w14:paraId="782C8290" w14:textId="77777777" w:rsidR="00F775BD" w:rsidRPr="00F775BD" w:rsidRDefault="00F775BD" w:rsidP="00F775BD">
      <w:pPr>
        <w:numPr>
          <w:ilvl w:val="0"/>
          <w:numId w:val="9"/>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AE1</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Order Size (IF)</w:t>
      </w:r>
      <w:r w:rsidRPr="00F775BD">
        <w:rPr>
          <w:rFonts w:ascii="Microsoft YaHei" w:eastAsia="Microsoft YaHei" w:hAnsi="Microsoft YaHei" w:cs="Times New Roman" w:hint="eastAsia"/>
          <w:color w:val="333333"/>
          <w:sz w:val="21"/>
          <w:szCs w:val="21"/>
        </w:rPr>
        <w:t>.</w:t>
      </w:r>
    </w:p>
    <w:p w14:paraId="5E99D64E" w14:textId="77777777" w:rsidR="00F775BD" w:rsidRPr="00F775BD" w:rsidRDefault="00F775BD" w:rsidP="00F775BD">
      <w:pPr>
        <w:numPr>
          <w:ilvl w:val="0"/>
          <w:numId w:val="9"/>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AE2</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=IF(AD2&gt;300</w:t>
      </w:r>
      <w:proofErr w:type="gramStart"/>
      <w:r w:rsidRPr="00F775BD">
        <w:rPr>
          <w:rFonts w:ascii="Microsoft YaHei" w:eastAsia="Microsoft YaHei" w:hAnsi="Microsoft YaHei" w:cs="Times New Roman" w:hint="eastAsia"/>
          <w:b/>
          <w:bCs/>
          <w:color w:val="333333"/>
          <w:sz w:val="21"/>
          <w:szCs w:val="21"/>
        </w:rPr>
        <w:t>,”Large</w:t>
      </w:r>
      <w:proofErr w:type="gramEnd"/>
      <w:r w:rsidRPr="00F775BD">
        <w:rPr>
          <w:rFonts w:ascii="Microsoft YaHei" w:eastAsia="Microsoft YaHei" w:hAnsi="Microsoft YaHei" w:cs="Times New Roman" w:hint="eastAsia"/>
          <w:b/>
          <w:bCs/>
          <w:color w:val="333333"/>
          <w:sz w:val="21"/>
          <w:szCs w:val="21"/>
        </w:rPr>
        <w:t>”,IF(AD2&gt;100,”Medium”,IF(AD2&gt;0,”Small”)))</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4EBF6240" w14:textId="77777777" w:rsidR="00F775BD" w:rsidRPr="00F775BD" w:rsidRDefault="00F775BD" w:rsidP="00F775BD">
      <w:pPr>
        <w:numPr>
          <w:ilvl w:val="0"/>
          <w:numId w:val="9"/>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Double-click the </w:t>
      </w:r>
      <w:r w:rsidRPr="00F775BD">
        <w:rPr>
          <w:rFonts w:ascii="Microsoft YaHei" w:eastAsia="Microsoft YaHei" w:hAnsi="Microsoft YaHei" w:cs="Times New Roman" w:hint="eastAsia"/>
          <w:b/>
          <w:bCs/>
          <w:color w:val="333333"/>
          <w:sz w:val="21"/>
          <w:szCs w:val="21"/>
        </w:rPr>
        <w:t>Fill Handle of AE2</w:t>
      </w:r>
      <w:r w:rsidRPr="00F775BD">
        <w:rPr>
          <w:rFonts w:ascii="Microsoft YaHei" w:eastAsia="Microsoft YaHei" w:hAnsi="Microsoft YaHei" w:cs="Times New Roman" w:hint="eastAsia"/>
          <w:color w:val="333333"/>
          <w:sz w:val="21"/>
          <w:szCs w:val="21"/>
        </w:rPr>
        <w:t> to copy down the column.</w:t>
      </w:r>
    </w:p>
    <w:p w14:paraId="1F290B04"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t>Task C: Use of IFS to apply multiple conditions (alternative of Nested IF)</w:t>
      </w:r>
    </w:p>
    <w:p w14:paraId="04986329" w14:textId="77777777" w:rsidR="00F775BD" w:rsidRPr="00F775BD" w:rsidRDefault="00F775BD" w:rsidP="00F775BD">
      <w:pPr>
        <w:numPr>
          <w:ilvl w:val="0"/>
          <w:numId w:val="10"/>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column </w:t>
      </w:r>
      <w:r w:rsidRPr="00F775BD">
        <w:rPr>
          <w:rFonts w:ascii="Microsoft YaHei" w:eastAsia="Microsoft YaHei" w:hAnsi="Microsoft YaHei" w:cs="Times New Roman" w:hint="eastAsia"/>
          <w:b/>
          <w:bCs/>
          <w:color w:val="333333"/>
          <w:sz w:val="21"/>
          <w:szCs w:val="21"/>
        </w:rPr>
        <w:t>AE</w:t>
      </w:r>
      <w:r w:rsidRPr="00F775BD">
        <w:rPr>
          <w:rFonts w:ascii="Microsoft YaHei" w:eastAsia="Microsoft YaHei" w:hAnsi="Microsoft YaHei" w:cs="Times New Roman" w:hint="eastAsia"/>
          <w:color w:val="333333"/>
          <w:sz w:val="21"/>
          <w:szCs w:val="21"/>
        </w:rPr>
        <w:t>, right-click, </w:t>
      </w:r>
      <w:r w:rsidRPr="00F775BD">
        <w:rPr>
          <w:rFonts w:ascii="Microsoft YaHei" w:eastAsia="Microsoft YaHei" w:hAnsi="Microsoft YaHei" w:cs="Times New Roman" w:hint="eastAsia"/>
          <w:b/>
          <w:bCs/>
          <w:color w:val="333333"/>
          <w:sz w:val="21"/>
          <w:szCs w:val="21"/>
        </w:rPr>
        <w:t>Insert</w:t>
      </w:r>
      <w:r w:rsidRPr="00F775BD">
        <w:rPr>
          <w:rFonts w:ascii="Microsoft YaHei" w:eastAsia="Microsoft YaHei" w:hAnsi="Microsoft YaHei" w:cs="Times New Roman" w:hint="eastAsia"/>
          <w:color w:val="333333"/>
          <w:sz w:val="21"/>
          <w:szCs w:val="21"/>
        </w:rPr>
        <w:t>.</w:t>
      </w:r>
    </w:p>
    <w:p w14:paraId="6520D30A" w14:textId="77777777" w:rsidR="00F775BD" w:rsidRPr="00F775BD" w:rsidRDefault="00F775BD" w:rsidP="00F775BD">
      <w:pPr>
        <w:numPr>
          <w:ilvl w:val="0"/>
          <w:numId w:val="10"/>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AE1</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Order Size (IFS)</w:t>
      </w:r>
      <w:r w:rsidRPr="00F775BD">
        <w:rPr>
          <w:rFonts w:ascii="Microsoft YaHei" w:eastAsia="Microsoft YaHei" w:hAnsi="Microsoft YaHei" w:cs="Times New Roman" w:hint="eastAsia"/>
          <w:color w:val="333333"/>
          <w:sz w:val="21"/>
          <w:szCs w:val="21"/>
        </w:rPr>
        <w:t>.</w:t>
      </w:r>
    </w:p>
    <w:p w14:paraId="374D1AD9" w14:textId="77777777" w:rsidR="00F775BD" w:rsidRPr="00F775BD" w:rsidRDefault="00F775BD" w:rsidP="00F775BD">
      <w:pPr>
        <w:numPr>
          <w:ilvl w:val="0"/>
          <w:numId w:val="10"/>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AE2</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=IFS(AD2&gt;300</w:t>
      </w:r>
      <w:proofErr w:type="gramStart"/>
      <w:r w:rsidRPr="00F775BD">
        <w:rPr>
          <w:rFonts w:ascii="Microsoft YaHei" w:eastAsia="Microsoft YaHei" w:hAnsi="Microsoft YaHei" w:cs="Times New Roman" w:hint="eastAsia"/>
          <w:b/>
          <w:bCs/>
          <w:color w:val="333333"/>
          <w:sz w:val="21"/>
          <w:szCs w:val="21"/>
        </w:rPr>
        <w:t>,”Large</w:t>
      </w:r>
      <w:proofErr w:type="gramEnd"/>
      <w:r w:rsidRPr="00F775BD">
        <w:rPr>
          <w:rFonts w:ascii="Microsoft YaHei" w:eastAsia="Microsoft YaHei" w:hAnsi="Microsoft YaHei" w:cs="Times New Roman" w:hint="eastAsia"/>
          <w:b/>
          <w:bCs/>
          <w:color w:val="333333"/>
          <w:sz w:val="21"/>
          <w:szCs w:val="21"/>
        </w:rPr>
        <w:t>”,AD2&gt;100,”Medium”,AD2&gt;0,”Small”)</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240BC61C" w14:textId="77777777" w:rsidR="00F775BD" w:rsidRPr="00F775BD" w:rsidRDefault="00F775BD" w:rsidP="00F775BD">
      <w:pPr>
        <w:numPr>
          <w:ilvl w:val="0"/>
          <w:numId w:val="10"/>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Double-click the </w:t>
      </w:r>
      <w:r w:rsidRPr="00F775BD">
        <w:rPr>
          <w:rFonts w:ascii="Microsoft YaHei" w:eastAsia="Microsoft YaHei" w:hAnsi="Microsoft YaHei" w:cs="Times New Roman" w:hint="eastAsia"/>
          <w:b/>
          <w:bCs/>
          <w:color w:val="333333"/>
          <w:sz w:val="21"/>
          <w:szCs w:val="21"/>
        </w:rPr>
        <w:t>Fill Handle of AE2</w:t>
      </w:r>
      <w:r w:rsidRPr="00F775BD">
        <w:rPr>
          <w:rFonts w:ascii="Microsoft YaHei" w:eastAsia="Microsoft YaHei" w:hAnsi="Microsoft YaHei" w:cs="Times New Roman" w:hint="eastAsia"/>
          <w:color w:val="333333"/>
          <w:sz w:val="21"/>
          <w:szCs w:val="21"/>
        </w:rPr>
        <w:t> to copy down the column.</w:t>
      </w:r>
    </w:p>
    <w:p w14:paraId="72BBDA63"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t xml:space="preserve">Task D: Use of COUNTIF to count the number of cells that meet a specified </w:t>
      </w:r>
      <w:proofErr w:type="gramStart"/>
      <w:r w:rsidRPr="00F775BD">
        <w:rPr>
          <w:rFonts w:ascii="Microsoft YaHei" w:eastAsia="Microsoft YaHei" w:hAnsi="Microsoft YaHei" w:cs="Times New Roman" w:hint="eastAsia"/>
          <w:b/>
          <w:bCs/>
          <w:color w:val="333333"/>
          <w:sz w:val="42"/>
          <w:szCs w:val="42"/>
        </w:rPr>
        <w:t>criterion</w:t>
      </w:r>
      <w:proofErr w:type="gramEnd"/>
    </w:p>
    <w:p w14:paraId="2BB60D57" w14:textId="77777777" w:rsidR="00F775BD" w:rsidRPr="00F775BD" w:rsidRDefault="00F775BD" w:rsidP="00F775BD">
      <w:pPr>
        <w:numPr>
          <w:ilvl w:val="0"/>
          <w:numId w:val="11"/>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 </w:t>
      </w:r>
      <w:r w:rsidRPr="00F775BD">
        <w:rPr>
          <w:rFonts w:ascii="Microsoft YaHei" w:eastAsia="Microsoft YaHei" w:hAnsi="Microsoft YaHei" w:cs="Times New Roman" w:hint="eastAsia"/>
          <w:b/>
          <w:bCs/>
          <w:color w:val="333333"/>
          <w:sz w:val="21"/>
          <w:szCs w:val="21"/>
        </w:rPr>
        <w:t>BX2</w:t>
      </w:r>
      <w:r w:rsidRPr="00F775BD">
        <w:rPr>
          <w:rFonts w:ascii="Microsoft YaHei" w:eastAsia="Microsoft YaHei" w:hAnsi="Microsoft YaHei" w:cs="Times New Roman" w:hint="eastAsia"/>
          <w:color w:val="333333"/>
          <w:sz w:val="21"/>
          <w:szCs w:val="21"/>
        </w:rPr>
        <w:t> and type </w:t>
      </w:r>
      <w:r w:rsidRPr="00F775BD">
        <w:rPr>
          <w:rFonts w:ascii="Microsoft YaHei" w:eastAsia="Microsoft YaHei" w:hAnsi="Microsoft YaHei" w:cs="Times New Roman" w:hint="eastAsia"/>
          <w:b/>
          <w:bCs/>
          <w:color w:val="333333"/>
          <w:sz w:val="21"/>
          <w:szCs w:val="21"/>
        </w:rPr>
        <w:t>count VISA card</w:t>
      </w:r>
      <w:r w:rsidRPr="00F775BD">
        <w:rPr>
          <w:rFonts w:ascii="Microsoft YaHei" w:eastAsia="Microsoft YaHei" w:hAnsi="Microsoft YaHei" w:cs="Times New Roman" w:hint="eastAsia"/>
          <w:color w:val="333333"/>
          <w:sz w:val="21"/>
          <w:szCs w:val="21"/>
        </w:rPr>
        <w:t>.</w:t>
      </w:r>
    </w:p>
    <w:p w14:paraId="022A8260" w14:textId="77777777" w:rsidR="00F775BD" w:rsidRPr="00F775BD" w:rsidRDefault="00F775BD" w:rsidP="00F775BD">
      <w:pPr>
        <w:numPr>
          <w:ilvl w:val="0"/>
          <w:numId w:val="11"/>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 </w:t>
      </w:r>
      <w:r w:rsidRPr="00F775BD">
        <w:rPr>
          <w:rFonts w:ascii="Microsoft YaHei" w:eastAsia="Microsoft YaHei" w:hAnsi="Microsoft YaHei" w:cs="Times New Roman" w:hint="eastAsia"/>
          <w:b/>
          <w:bCs/>
          <w:color w:val="333333"/>
          <w:sz w:val="21"/>
          <w:szCs w:val="21"/>
        </w:rPr>
        <w:t>BY2</w:t>
      </w:r>
      <w:r w:rsidRPr="00F775BD">
        <w:rPr>
          <w:rFonts w:ascii="Microsoft YaHei" w:eastAsia="Microsoft YaHei" w:hAnsi="Microsoft YaHei" w:cs="Times New Roman" w:hint="eastAsia"/>
          <w:color w:val="333333"/>
          <w:sz w:val="21"/>
          <w:szCs w:val="21"/>
        </w:rPr>
        <w:t> and type </w:t>
      </w:r>
      <w:r w:rsidRPr="00F775BD">
        <w:rPr>
          <w:rFonts w:ascii="Microsoft YaHei" w:eastAsia="Microsoft YaHei" w:hAnsi="Microsoft YaHei" w:cs="Times New Roman" w:hint="eastAsia"/>
          <w:b/>
          <w:bCs/>
          <w:color w:val="333333"/>
          <w:sz w:val="21"/>
          <w:szCs w:val="21"/>
        </w:rPr>
        <w:t>=</w:t>
      </w:r>
      <w:proofErr w:type="gramStart"/>
      <w:r w:rsidRPr="00F775BD">
        <w:rPr>
          <w:rFonts w:ascii="Microsoft YaHei" w:eastAsia="Microsoft YaHei" w:hAnsi="Microsoft YaHei" w:cs="Times New Roman" w:hint="eastAsia"/>
          <w:b/>
          <w:bCs/>
          <w:color w:val="333333"/>
          <w:sz w:val="21"/>
          <w:szCs w:val="21"/>
        </w:rPr>
        <w:t>COUNTIF(</w:t>
      </w:r>
      <w:proofErr w:type="gramEnd"/>
      <w:r w:rsidRPr="00F775BD">
        <w:rPr>
          <w:rFonts w:ascii="Microsoft YaHei" w:eastAsia="Microsoft YaHei" w:hAnsi="Microsoft YaHei" w:cs="Times New Roman" w:hint="eastAsia"/>
          <w:b/>
          <w:bCs/>
          <w:color w:val="333333"/>
          <w:sz w:val="21"/>
          <w:szCs w:val="21"/>
        </w:rPr>
        <w:t>N2:N195,”VISA”)</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33D84018"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lastRenderedPageBreak/>
        <w:t xml:space="preserve">Task E: Use of SUMIF function to sum the values within a specified range that meet a specified </w:t>
      </w:r>
      <w:proofErr w:type="gramStart"/>
      <w:r w:rsidRPr="00F775BD">
        <w:rPr>
          <w:rFonts w:ascii="Microsoft YaHei" w:eastAsia="Microsoft YaHei" w:hAnsi="Microsoft YaHei" w:cs="Times New Roman" w:hint="eastAsia"/>
          <w:b/>
          <w:bCs/>
          <w:color w:val="333333"/>
          <w:sz w:val="42"/>
          <w:szCs w:val="42"/>
        </w:rPr>
        <w:t>criterion</w:t>
      </w:r>
      <w:proofErr w:type="gramEnd"/>
    </w:p>
    <w:p w14:paraId="0A1F9A70" w14:textId="77777777" w:rsidR="00F775BD" w:rsidRPr="00F775BD" w:rsidRDefault="00F775BD" w:rsidP="00F775BD">
      <w:pPr>
        <w:numPr>
          <w:ilvl w:val="0"/>
          <w:numId w:val="12"/>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 </w:t>
      </w:r>
      <w:r w:rsidRPr="00F775BD">
        <w:rPr>
          <w:rFonts w:ascii="Microsoft YaHei" w:eastAsia="Microsoft YaHei" w:hAnsi="Microsoft YaHei" w:cs="Times New Roman" w:hint="eastAsia"/>
          <w:b/>
          <w:bCs/>
          <w:color w:val="333333"/>
          <w:sz w:val="21"/>
          <w:szCs w:val="21"/>
        </w:rPr>
        <w:t>BX3</w:t>
      </w:r>
      <w:r w:rsidRPr="00F775BD">
        <w:rPr>
          <w:rFonts w:ascii="Microsoft YaHei" w:eastAsia="Microsoft YaHei" w:hAnsi="Microsoft YaHei" w:cs="Times New Roman" w:hint="eastAsia"/>
          <w:color w:val="333333"/>
          <w:sz w:val="21"/>
          <w:szCs w:val="21"/>
        </w:rPr>
        <w:t> and type </w:t>
      </w:r>
      <w:r w:rsidRPr="00F775BD">
        <w:rPr>
          <w:rFonts w:ascii="Microsoft YaHei" w:eastAsia="Microsoft YaHei" w:hAnsi="Microsoft YaHei" w:cs="Times New Roman" w:hint="eastAsia"/>
          <w:b/>
          <w:bCs/>
          <w:color w:val="333333"/>
          <w:sz w:val="21"/>
          <w:szCs w:val="21"/>
        </w:rPr>
        <w:t xml:space="preserve">sum </w:t>
      </w:r>
      <w:proofErr w:type="gramStart"/>
      <w:r w:rsidRPr="00F775BD">
        <w:rPr>
          <w:rFonts w:ascii="Microsoft YaHei" w:eastAsia="Microsoft YaHei" w:hAnsi="Microsoft YaHei" w:cs="Times New Roman" w:hint="eastAsia"/>
          <w:b/>
          <w:bCs/>
          <w:color w:val="333333"/>
          <w:sz w:val="21"/>
          <w:szCs w:val="21"/>
        </w:rPr>
        <w:t>Large</w:t>
      </w:r>
      <w:proofErr w:type="gramEnd"/>
      <w:r w:rsidRPr="00F775BD">
        <w:rPr>
          <w:rFonts w:ascii="Microsoft YaHei" w:eastAsia="Microsoft YaHei" w:hAnsi="Microsoft YaHei" w:cs="Times New Roman" w:hint="eastAsia"/>
          <w:b/>
          <w:bCs/>
          <w:color w:val="333333"/>
          <w:sz w:val="21"/>
          <w:szCs w:val="21"/>
        </w:rPr>
        <w:t xml:space="preserve"> order</w:t>
      </w:r>
      <w:r w:rsidRPr="00F775BD">
        <w:rPr>
          <w:rFonts w:ascii="Microsoft YaHei" w:eastAsia="Microsoft YaHei" w:hAnsi="Microsoft YaHei" w:cs="Times New Roman" w:hint="eastAsia"/>
          <w:color w:val="333333"/>
          <w:sz w:val="21"/>
          <w:szCs w:val="21"/>
        </w:rPr>
        <w:t>.</w:t>
      </w:r>
    </w:p>
    <w:p w14:paraId="79746A44" w14:textId="77777777" w:rsidR="00F775BD" w:rsidRPr="00F775BD" w:rsidRDefault="00F775BD" w:rsidP="00F775BD">
      <w:pPr>
        <w:numPr>
          <w:ilvl w:val="0"/>
          <w:numId w:val="12"/>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 </w:t>
      </w:r>
      <w:r w:rsidRPr="00F775BD">
        <w:rPr>
          <w:rFonts w:ascii="Microsoft YaHei" w:eastAsia="Microsoft YaHei" w:hAnsi="Microsoft YaHei" w:cs="Times New Roman" w:hint="eastAsia"/>
          <w:b/>
          <w:bCs/>
          <w:color w:val="333333"/>
          <w:sz w:val="21"/>
          <w:szCs w:val="21"/>
        </w:rPr>
        <w:t>BY3</w:t>
      </w:r>
      <w:r w:rsidRPr="00F775BD">
        <w:rPr>
          <w:rFonts w:ascii="Microsoft YaHei" w:eastAsia="Microsoft YaHei" w:hAnsi="Microsoft YaHei" w:cs="Times New Roman" w:hint="eastAsia"/>
          <w:color w:val="333333"/>
          <w:sz w:val="21"/>
          <w:szCs w:val="21"/>
        </w:rPr>
        <w:t> and type </w:t>
      </w:r>
      <w:r w:rsidRPr="00F775BD">
        <w:rPr>
          <w:rFonts w:ascii="Microsoft YaHei" w:eastAsia="Microsoft YaHei" w:hAnsi="Microsoft YaHei" w:cs="Times New Roman" w:hint="eastAsia"/>
          <w:b/>
          <w:bCs/>
          <w:color w:val="333333"/>
          <w:sz w:val="21"/>
          <w:szCs w:val="21"/>
        </w:rPr>
        <w:t>=</w:t>
      </w:r>
      <w:proofErr w:type="gramStart"/>
      <w:r w:rsidRPr="00F775BD">
        <w:rPr>
          <w:rFonts w:ascii="Microsoft YaHei" w:eastAsia="Microsoft YaHei" w:hAnsi="Microsoft YaHei" w:cs="Times New Roman" w:hint="eastAsia"/>
          <w:b/>
          <w:bCs/>
          <w:color w:val="333333"/>
          <w:sz w:val="21"/>
          <w:szCs w:val="21"/>
        </w:rPr>
        <w:t>SUMIF(</w:t>
      </w:r>
      <w:proofErr w:type="gramEnd"/>
      <w:r w:rsidRPr="00F775BD">
        <w:rPr>
          <w:rFonts w:ascii="Microsoft YaHei" w:eastAsia="Microsoft YaHei" w:hAnsi="Microsoft YaHei" w:cs="Times New Roman" w:hint="eastAsia"/>
          <w:b/>
          <w:bCs/>
          <w:color w:val="333333"/>
          <w:sz w:val="21"/>
          <w:szCs w:val="21"/>
        </w:rPr>
        <w:t>AE2:AE195,”Large”, AD2:AD195)</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021D99A9" w14:textId="77777777" w:rsidR="00F775BD" w:rsidRPr="00F775BD" w:rsidRDefault="00F775BD" w:rsidP="00F775BD">
      <w:pPr>
        <w:numPr>
          <w:ilvl w:val="1"/>
          <w:numId w:val="12"/>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Formula: </w:t>
      </w:r>
      <w:r w:rsidRPr="00F775BD">
        <w:rPr>
          <w:rFonts w:ascii="Microsoft YaHei" w:eastAsia="Microsoft YaHei" w:hAnsi="Microsoft YaHei" w:cs="Times New Roman" w:hint="eastAsia"/>
          <w:b/>
          <w:bCs/>
          <w:color w:val="333333"/>
          <w:sz w:val="21"/>
          <w:szCs w:val="21"/>
        </w:rPr>
        <w:t>=</w:t>
      </w:r>
      <w:proofErr w:type="gramStart"/>
      <w:r w:rsidRPr="00F775BD">
        <w:rPr>
          <w:rFonts w:ascii="Microsoft YaHei" w:eastAsia="Microsoft YaHei" w:hAnsi="Microsoft YaHei" w:cs="Times New Roman" w:hint="eastAsia"/>
          <w:b/>
          <w:bCs/>
          <w:color w:val="333333"/>
          <w:sz w:val="21"/>
          <w:szCs w:val="21"/>
        </w:rPr>
        <w:t>SUMIF(</w:t>
      </w:r>
      <w:proofErr w:type="gramEnd"/>
      <w:r w:rsidRPr="00F775BD">
        <w:rPr>
          <w:rFonts w:ascii="Microsoft YaHei" w:eastAsia="Microsoft YaHei" w:hAnsi="Microsoft YaHei" w:cs="Times New Roman" w:hint="eastAsia"/>
          <w:b/>
          <w:bCs/>
          <w:color w:val="333333"/>
          <w:sz w:val="21"/>
          <w:szCs w:val="21"/>
        </w:rPr>
        <w:t>range, criteria, [sum range])</w:t>
      </w:r>
      <w:r w:rsidRPr="00F775BD">
        <w:rPr>
          <w:rFonts w:ascii="Microsoft YaHei" w:eastAsia="Microsoft YaHei" w:hAnsi="Microsoft YaHei" w:cs="Times New Roman" w:hint="eastAsia"/>
          <w:color w:val="333333"/>
          <w:sz w:val="21"/>
          <w:szCs w:val="21"/>
        </w:rPr>
        <w:t>.</w:t>
      </w:r>
    </w:p>
    <w:p w14:paraId="449C8BB0"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t xml:space="preserve">Task F: Use of SUMIFS function to sum the values within a specified range that meet multiple specified </w:t>
      </w:r>
      <w:proofErr w:type="gramStart"/>
      <w:r w:rsidRPr="00F775BD">
        <w:rPr>
          <w:rFonts w:ascii="Microsoft YaHei" w:eastAsia="Microsoft YaHei" w:hAnsi="Microsoft YaHei" w:cs="Times New Roman" w:hint="eastAsia"/>
          <w:b/>
          <w:bCs/>
          <w:color w:val="333333"/>
          <w:sz w:val="42"/>
          <w:szCs w:val="42"/>
        </w:rPr>
        <w:t>criteria</w:t>
      </w:r>
      <w:proofErr w:type="gramEnd"/>
    </w:p>
    <w:p w14:paraId="44A7A79F" w14:textId="77777777" w:rsidR="00F775BD" w:rsidRPr="00F775BD" w:rsidRDefault="00F775BD" w:rsidP="00F775BD">
      <w:pPr>
        <w:numPr>
          <w:ilvl w:val="0"/>
          <w:numId w:val="13"/>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 </w:t>
      </w:r>
      <w:r w:rsidRPr="00F775BD">
        <w:rPr>
          <w:rFonts w:ascii="Microsoft YaHei" w:eastAsia="Microsoft YaHei" w:hAnsi="Microsoft YaHei" w:cs="Times New Roman" w:hint="eastAsia"/>
          <w:b/>
          <w:bCs/>
          <w:color w:val="333333"/>
          <w:sz w:val="21"/>
          <w:szCs w:val="21"/>
        </w:rPr>
        <w:t>BX4</w:t>
      </w:r>
      <w:r w:rsidRPr="00F775BD">
        <w:rPr>
          <w:rFonts w:ascii="Microsoft YaHei" w:eastAsia="Microsoft YaHei" w:hAnsi="Microsoft YaHei" w:cs="Times New Roman" w:hint="eastAsia"/>
          <w:color w:val="333333"/>
          <w:sz w:val="21"/>
          <w:szCs w:val="21"/>
        </w:rPr>
        <w:t> and type </w:t>
      </w:r>
      <w:r w:rsidRPr="00F775BD">
        <w:rPr>
          <w:rFonts w:ascii="Microsoft YaHei" w:eastAsia="Microsoft YaHei" w:hAnsi="Microsoft YaHei" w:cs="Times New Roman" w:hint="eastAsia"/>
          <w:b/>
          <w:bCs/>
          <w:color w:val="333333"/>
          <w:sz w:val="21"/>
          <w:szCs w:val="21"/>
        </w:rPr>
        <w:t xml:space="preserve">sum </w:t>
      </w:r>
      <w:proofErr w:type="gramStart"/>
      <w:r w:rsidRPr="00F775BD">
        <w:rPr>
          <w:rFonts w:ascii="Microsoft YaHei" w:eastAsia="Microsoft YaHei" w:hAnsi="Microsoft YaHei" w:cs="Times New Roman" w:hint="eastAsia"/>
          <w:b/>
          <w:bCs/>
          <w:color w:val="333333"/>
          <w:sz w:val="21"/>
          <w:szCs w:val="21"/>
        </w:rPr>
        <w:t>Large</w:t>
      </w:r>
      <w:proofErr w:type="gramEnd"/>
      <w:r w:rsidRPr="00F775BD">
        <w:rPr>
          <w:rFonts w:ascii="Microsoft YaHei" w:eastAsia="Microsoft YaHei" w:hAnsi="Microsoft YaHei" w:cs="Times New Roman" w:hint="eastAsia"/>
          <w:b/>
          <w:bCs/>
          <w:color w:val="333333"/>
          <w:sz w:val="21"/>
          <w:szCs w:val="21"/>
        </w:rPr>
        <w:t xml:space="preserve"> order with Baby Gen</w:t>
      </w:r>
      <w:r w:rsidRPr="00F775BD">
        <w:rPr>
          <w:rFonts w:ascii="Microsoft YaHei" w:eastAsia="Microsoft YaHei" w:hAnsi="Microsoft YaHei" w:cs="Times New Roman" w:hint="eastAsia"/>
          <w:color w:val="333333"/>
          <w:sz w:val="21"/>
          <w:szCs w:val="21"/>
        </w:rPr>
        <w:t>.</w:t>
      </w:r>
    </w:p>
    <w:p w14:paraId="6ED65095" w14:textId="77777777" w:rsidR="00F775BD" w:rsidRPr="00F775BD" w:rsidRDefault="00F775BD" w:rsidP="00F775BD">
      <w:pPr>
        <w:numPr>
          <w:ilvl w:val="0"/>
          <w:numId w:val="13"/>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 </w:t>
      </w:r>
      <w:r w:rsidRPr="00F775BD">
        <w:rPr>
          <w:rFonts w:ascii="Microsoft YaHei" w:eastAsia="Microsoft YaHei" w:hAnsi="Microsoft YaHei" w:cs="Times New Roman" w:hint="eastAsia"/>
          <w:b/>
          <w:bCs/>
          <w:color w:val="333333"/>
          <w:sz w:val="21"/>
          <w:szCs w:val="21"/>
        </w:rPr>
        <w:t>BY4</w:t>
      </w:r>
      <w:r w:rsidRPr="00F775BD">
        <w:rPr>
          <w:rFonts w:ascii="Microsoft YaHei" w:eastAsia="Microsoft YaHei" w:hAnsi="Microsoft YaHei" w:cs="Times New Roman" w:hint="eastAsia"/>
          <w:color w:val="333333"/>
          <w:sz w:val="21"/>
          <w:szCs w:val="21"/>
        </w:rPr>
        <w:t> and type </w:t>
      </w:r>
      <w:r w:rsidRPr="00F775BD">
        <w:rPr>
          <w:rFonts w:ascii="Microsoft YaHei" w:eastAsia="Microsoft YaHei" w:hAnsi="Microsoft YaHei" w:cs="Times New Roman" w:hint="eastAsia"/>
          <w:b/>
          <w:bCs/>
          <w:color w:val="333333"/>
          <w:sz w:val="21"/>
          <w:szCs w:val="21"/>
        </w:rPr>
        <w:t>=</w:t>
      </w:r>
      <w:proofErr w:type="gramStart"/>
      <w:r w:rsidRPr="00F775BD">
        <w:rPr>
          <w:rFonts w:ascii="Microsoft YaHei" w:eastAsia="Microsoft YaHei" w:hAnsi="Microsoft YaHei" w:cs="Times New Roman" w:hint="eastAsia"/>
          <w:b/>
          <w:bCs/>
          <w:color w:val="333333"/>
          <w:sz w:val="21"/>
          <w:szCs w:val="21"/>
        </w:rPr>
        <w:t>SUMIFS(</w:t>
      </w:r>
      <w:proofErr w:type="gramEnd"/>
      <w:r w:rsidRPr="00F775BD">
        <w:rPr>
          <w:rFonts w:ascii="Microsoft YaHei" w:eastAsia="Microsoft YaHei" w:hAnsi="Microsoft YaHei" w:cs="Times New Roman" w:hint="eastAsia"/>
          <w:b/>
          <w:bCs/>
          <w:color w:val="333333"/>
          <w:sz w:val="21"/>
          <w:szCs w:val="21"/>
        </w:rPr>
        <w:t>AD2:AD195, AE2:AE195,”Large”, AL2:AL195,”*BABY_BOOMERS*“)</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2EDE4B75" w14:textId="77777777" w:rsidR="00F775BD" w:rsidRPr="00F775BD" w:rsidRDefault="00F775BD" w:rsidP="00F775BD">
      <w:pPr>
        <w:numPr>
          <w:ilvl w:val="1"/>
          <w:numId w:val="13"/>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Formula: </w:t>
      </w:r>
      <w:r w:rsidRPr="00F775BD">
        <w:rPr>
          <w:rFonts w:ascii="Microsoft YaHei" w:eastAsia="Microsoft YaHei" w:hAnsi="Microsoft YaHei" w:cs="Times New Roman" w:hint="eastAsia"/>
          <w:b/>
          <w:bCs/>
          <w:color w:val="333333"/>
          <w:sz w:val="21"/>
          <w:szCs w:val="21"/>
        </w:rPr>
        <w:t>=SUMIFS ([sum range], range1, criteria1, range2, criteria2, …)</w:t>
      </w:r>
      <w:r w:rsidRPr="00F775BD">
        <w:rPr>
          <w:rFonts w:ascii="Microsoft YaHei" w:eastAsia="Microsoft YaHei" w:hAnsi="Microsoft YaHei" w:cs="Times New Roman" w:hint="eastAsia"/>
          <w:color w:val="333333"/>
          <w:sz w:val="21"/>
          <w:szCs w:val="21"/>
        </w:rPr>
        <w:t>.</w:t>
      </w:r>
    </w:p>
    <w:p w14:paraId="21018D90"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Exercise 3: Using the VLOOKUP and HLOOKUP Functions</w:t>
      </w:r>
    </w:p>
    <w:p w14:paraId="53A0A0C8" w14:textId="77777777" w:rsidR="00F775BD" w:rsidRPr="00F775BD" w:rsidRDefault="00F775BD" w:rsidP="00F775BD">
      <w:pPr>
        <w:spacing w:after="240"/>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this exercise, you will learn how to use the VLOOKUP and HLOOKUP functions in Excel to reference data contained in both vertical and horizontal lookup tables.</w:t>
      </w:r>
    </w:p>
    <w:p w14:paraId="5444FFD5"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F775BD">
        <w:rPr>
          <w:rFonts w:ascii="Microsoft YaHei" w:eastAsia="Microsoft YaHei" w:hAnsi="Microsoft YaHei" w:cs="Times New Roman" w:hint="eastAsia"/>
          <w:b/>
          <w:bCs/>
          <w:color w:val="333333"/>
          <w:sz w:val="42"/>
          <w:szCs w:val="42"/>
        </w:rPr>
        <w:lastRenderedPageBreak/>
        <w:t xml:space="preserve">Task A: Use of VLOOKUP to look up data in a table organized </w:t>
      </w:r>
      <w:proofErr w:type="gramStart"/>
      <w:r w:rsidRPr="00F775BD">
        <w:rPr>
          <w:rFonts w:ascii="Microsoft YaHei" w:eastAsia="Microsoft YaHei" w:hAnsi="Microsoft YaHei" w:cs="Times New Roman" w:hint="eastAsia"/>
          <w:b/>
          <w:bCs/>
          <w:color w:val="333333"/>
          <w:sz w:val="42"/>
          <w:szCs w:val="42"/>
        </w:rPr>
        <w:t>vertically</w:t>
      </w:r>
      <w:proofErr w:type="gramEnd"/>
    </w:p>
    <w:p w14:paraId="76176CC9" w14:textId="77777777" w:rsidR="00F775BD" w:rsidRPr="00F775BD" w:rsidRDefault="00F775BD" w:rsidP="00F775BD">
      <w:pPr>
        <w:numPr>
          <w:ilvl w:val="0"/>
          <w:numId w:val="1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Download the file </w:t>
      </w:r>
      <w:hyperlink r:id="rId15" w:tgtFrame="_blank" w:history="1">
        <w:r w:rsidRPr="00F775BD">
          <w:rPr>
            <w:rFonts w:ascii="Microsoft YaHei" w:eastAsia="Microsoft YaHei" w:hAnsi="Microsoft YaHei" w:cs="Times New Roman" w:hint="eastAsia"/>
            <w:b/>
            <w:bCs/>
            <w:color w:val="4183C4"/>
            <w:sz w:val="21"/>
            <w:szCs w:val="21"/>
            <w:u w:val="single"/>
          </w:rPr>
          <w:t>indian_startup_funding_Lab6.xlsx</w:t>
        </w:r>
      </w:hyperlink>
      <w:r w:rsidRPr="00F775BD">
        <w:rPr>
          <w:rFonts w:ascii="Microsoft YaHei" w:eastAsia="Microsoft YaHei" w:hAnsi="Microsoft YaHei" w:cs="Times New Roman" w:hint="eastAsia"/>
          <w:color w:val="333333"/>
          <w:sz w:val="21"/>
          <w:szCs w:val="21"/>
        </w:rPr>
        <w:t>. Upload and open it using Excel for the web.</w:t>
      </w:r>
    </w:p>
    <w:p w14:paraId="7BB55620" w14:textId="77777777" w:rsidR="00F775BD" w:rsidRPr="00F775BD" w:rsidRDefault="00F775BD" w:rsidP="00F775BD">
      <w:pPr>
        <w:numPr>
          <w:ilvl w:val="0"/>
          <w:numId w:val="1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proofErr w:type="gramStart"/>
      <w:r w:rsidRPr="00F775BD">
        <w:rPr>
          <w:rFonts w:ascii="Microsoft YaHei" w:eastAsia="Microsoft YaHei" w:hAnsi="Microsoft YaHei" w:cs="Times New Roman" w:hint="eastAsia"/>
          <w:b/>
          <w:bCs/>
          <w:color w:val="333333"/>
          <w:sz w:val="21"/>
          <w:szCs w:val="21"/>
        </w:rPr>
        <w:t>K2,L</w:t>
      </w:r>
      <w:proofErr w:type="gramEnd"/>
      <w:r w:rsidRPr="00F775BD">
        <w:rPr>
          <w:rFonts w:ascii="Microsoft YaHei" w:eastAsia="Microsoft YaHei" w:hAnsi="Microsoft YaHei" w:cs="Times New Roman" w:hint="eastAsia"/>
          <w:b/>
          <w:bCs/>
          <w:color w:val="333333"/>
          <w:sz w:val="21"/>
          <w:szCs w:val="21"/>
        </w:rPr>
        <w:t>2,M2,</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VLOOKUP, Startup Name, Amount in USD</w:t>
      </w:r>
      <w:r w:rsidRPr="00F775BD">
        <w:rPr>
          <w:rFonts w:ascii="Microsoft YaHei" w:eastAsia="Microsoft YaHei" w:hAnsi="Microsoft YaHei" w:cs="Times New Roman" w:hint="eastAsia"/>
          <w:color w:val="333333"/>
          <w:sz w:val="21"/>
          <w:szCs w:val="21"/>
        </w:rPr>
        <w:t> respectively.</w:t>
      </w:r>
    </w:p>
    <w:p w14:paraId="76B5F43F" w14:textId="77777777" w:rsidR="00F775BD" w:rsidRPr="00F775BD" w:rsidRDefault="00F775BD" w:rsidP="00F775BD">
      <w:pPr>
        <w:numPr>
          <w:ilvl w:val="0"/>
          <w:numId w:val="1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and copy cells from </w:t>
      </w:r>
      <w:r w:rsidRPr="00F775BD">
        <w:rPr>
          <w:rFonts w:ascii="Microsoft YaHei" w:eastAsia="Microsoft YaHei" w:hAnsi="Microsoft YaHei" w:cs="Times New Roman" w:hint="eastAsia"/>
          <w:b/>
          <w:bCs/>
          <w:color w:val="333333"/>
          <w:sz w:val="21"/>
          <w:szCs w:val="21"/>
        </w:rPr>
        <w:t>C9 to C15</w:t>
      </w:r>
      <w:r w:rsidRPr="00F775BD">
        <w:rPr>
          <w:rFonts w:ascii="Microsoft YaHei" w:eastAsia="Microsoft YaHei" w:hAnsi="Microsoft YaHei" w:cs="Times New Roman" w:hint="eastAsia"/>
          <w:color w:val="333333"/>
          <w:sz w:val="21"/>
          <w:szCs w:val="21"/>
        </w:rPr>
        <w:t> and paste in cell </w:t>
      </w:r>
      <w:r w:rsidRPr="00F775BD">
        <w:rPr>
          <w:rFonts w:ascii="Microsoft YaHei" w:eastAsia="Microsoft YaHei" w:hAnsi="Microsoft YaHei" w:cs="Times New Roman" w:hint="eastAsia"/>
          <w:b/>
          <w:bCs/>
          <w:color w:val="333333"/>
          <w:sz w:val="21"/>
          <w:szCs w:val="21"/>
        </w:rPr>
        <w:t>L3</w:t>
      </w:r>
      <w:r w:rsidRPr="00F775BD">
        <w:rPr>
          <w:rFonts w:ascii="Microsoft YaHei" w:eastAsia="Microsoft YaHei" w:hAnsi="Microsoft YaHei" w:cs="Times New Roman" w:hint="eastAsia"/>
          <w:color w:val="333333"/>
          <w:sz w:val="21"/>
          <w:szCs w:val="21"/>
        </w:rPr>
        <w:t>.</w:t>
      </w:r>
    </w:p>
    <w:p w14:paraId="3D680102" w14:textId="77777777" w:rsidR="00F775BD" w:rsidRPr="00F775BD" w:rsidRDefault="00F775BD" w:rsidP="00F775BD">
      <w:pPr>
        <w:numPr>
          <w:ilvl w:val="0"/>
          <w:numId w:val="1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M3</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w:t>
      </w:r>
      <w:proofErr w:type="gramStart"/>
      <w:r w:rsidRPr="00F775BD">
        <w:rPr>
          <w:rFonts w:ascii="Microsoft YaHei" w:eastAsia="Microsoft YaHei" w:hAnsi="Microsoft YaHei" w:cs="Times New Roman" w:hint="eastAsia"/>
          <w:b/>
          <w:bCs/>
          <w:color w:val="333333"/>
          <w:sz w:val="21"/>
          <w:szCs w:val="21"/>
        </w:rPr>
        <w:t>VLOOKUP(</w:t>
      </w:r>
      <w:proofErr w:type="gramEnd"/>
      <w:r w:rsidRPr="00F775BD">
        <w:rPr>
          <w:rFonts w:ascii="Microsoft YaHei" w:eastAsia="Microsoft YaHei" w:hAnsi="Microsoft YaHei" w:cs="Times New Roman" w:hint="eastAsia"/>
          <w:b/>
          <w:bCs/>
          <w:color w:val="333333"/>
          <w:sz w:val="21"/>
          <w:szCs w:val="21"/>
        </w:rPr>
        <w:t>L3, C2:I113, 7, FALSE)</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59FB87C3" w14:textId="77777777" w:rsidR="00F775BD" w:rsidRPr="00F775BD" w:rsidRDefault="00F775BD" w:rsidP="00F775BD">
      <w:pPr>
        <w:numPr>
          <w:ilvl w:val="1"/>
          <w:numId w:val="1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Formula: </w:t>
      </w:r>
      <w:r w:rsidRPr="00F775BD">
        <w:rPr>
          <w:rFonts w:ascii="Microsoft YaHei" w:eastAsia="Microsoft YaHei" w:hAnsi="Microsoft YaHei" w:cs="Times New Roman" w:hint="eastAsia"/>
          <w:b/>
          <w:bCs/>
          <w:color w:val="333333"/>
          <w:sz w:val="21"/>
          <w:szCs w:val="21"/>
        </w:rPr>
        <w:t xml:space="preserve">=VLOOKUP (value, table, </w:t>
      </w:r>
      <w:proofErr w:type="spellStart"/>
      <w:r w:rsidRPr="00F775BD">
        <w:rPr>
          <w:rFonts w:ascii="Microsoft YaHei" w:eastAsia="Microsoft YaHei" w:hAnsi="Microsoft YaHei" w:cs="Times New Roman" w:hint="eastAsia"/>
          <w:b/>
          <w:bCs/>
          <w:color w:val="333333"/>
          <w:sz w:val="21"/>
          <w:szCs w:val="21"/>
        </w:rPr>
        <w:t>col_index</w:t>
      </w:r>
      <w:proofErr w:type="spellEnd"/>
      <w:r w:rsidRPr="00F775BD">
        <w:rPr>
          <w:rFonts w:ascii="Microsoft YaHei" w:eastAsia="Microsoft YaHei" w:hAnsi="Microsoft YaHei" w:cs="Times New Roman" w:hint="eastAsia"/>
          <w:b/>
          <w:bCs/>
          <w:color w:val="333333"/>
          <w:sz w:val="21"/>
          <w:szCs w:val="21"/>
        </w:rPr>
        <w:t>, [</w:t>
      </w:r>
      <w:proofErr w:type="spellStart"/>
      <w:r w:rsidRPr="00F775BD">
        <w:rPr>
          <w:rFonts w:ascii="Microsoft YaHei" w:eastAsia="Microsoft YaHei" w:hAnsi="Microsoft YaHei" w:cs="Times New Roman" w:hint="eastAsia"/>
          <w:b/>
          <w:bCs/>
          <w:color w:val="333333"/>
          <w:sz w:val="21"/>
          <w:szCs w:val="21"/>
        </w:rPr>
        <w:t>range_lookup</w:t>
      </w:r>
      <w:proofErr w:type="spellEnd"/>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w:t>
      </w:r>
    </w:p>
    <w:p w14:paraId="21941C1C" w14:textId="77777777" w:rsidR="00F775BD" w:rsidRPr="00F775BD" w:rsidRDefault="00F775BD" w:rsidP="00F775BD">
      <w:pPr>
        <w:numPr>
          <w:ilvl w:val="0"/>
          <w:numId w:val="1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Hover over the bottom-right corner of cell </w:t>
      </w:r>
      <w:proofErr w:type="gramStart"/>
      <w:r w:rsidRPr="00F775BD">
        <w:rPr>
          <w:rFonts w:ascii="Microsoft YaHei" w:eastAsia="Microsoft YaHei" w:hAnsi="Microsoft YaHei" w:cs="Times New Roman" w:hint="eastAsia"/>
          <w:b/>
          <w:bCs/>
          <w:color w:val="333333"/>
          <w:sz w:val="21"/>
          <w:szCs w:val="21"/>
        </w:rPr>
        <w:t>M3</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drag the Fill Handle down to the cell </w:t>
      </w:r>
      <w:r w:rsidRPr="00F775BD">
        <w:rPr>
          <w:rFonts w:ascii="Microsoft YaHei" w:eastAsia="Microsoft YaHei" w:hAnsi="Microsoft YaHei" w:cs="Times New Roman" w:hint="eastAsia"/>
          <w:b/>
          <w:bCs/>
          <w:color w:val="333333"/>
          <w:sz w:val="21"/>
          <w:szCs w:val="21"/>
        </w:rPr>
        <w:t>M9</w:t>
      </w:r>
      <w:r w:rsidRPr="00F775BD">
        <w:rPr>
          <w:rFonts w:ascii="Microsoft YaHei" w:eastAsia="Microsoft YaHei" w:hAnsi="Microsoft YaHei" w:cs="Times New Roman" w:hint="eastAsia"/>
          <w:color w:val="333333"/>
          <w:sz w:val="21"/>
          <w:szCs w:val="21"/>
        </w:rPr>
        <w:t>.</w:t>
      </w:r>
    </w:p>
    <w:p w14:paraId="4A071099" w14:textId="77777777" w:rsidR="00F775BD" w:rsidRPr="00F775BD" w:rsidRDefault="00F775BD" w:rsidP="00F775BD">
      <w:pPr>
        <w:numPr>
          <w:ilvl w:val="0"/>
          <w:numId w:val="14"/>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cells from </w:t>
      </w:r>
      <w:r w:rsidRPr="00F775BD">
        <w:rPr>
          <w:rFonts w:ascii="Microsoft YaHei" w:eastAsia="Microsoft YaHei" w:hAnsi="Microsoft YaHei" w:cs="Times New Roman" w:hint="eastAsia"/>
          <w:b/>
          <w:bCs/>
          <w:color w:val="333333"/>
          <w:sz w:val="21"/>
          <w:szCs w:val="21"/>
        </w:rPr>
        <w:t>M3 to M9</w:t>
      </w:r>
      <w:r w:rsidRPr="00F775BD">
        <w:rPr>
          <w:rFonts w:ascii="Microsoft YaHei" w:eastAsia="Microsoft YaHei" w:hAnsi="Microsoft YaHei" w:cs="Times New Roman" w:hint="eastAsia"/>
          <w:color w:val="333333"/>
          <w:sz w:val="21"/>
          <w:szCs w:val="21"/>
        </w:rPr>
        <w:t> and </w:t>
      </w:r>
      <w:r w:rsidRPr="00F775BD">
        <w:rPr>
          <w:rFonts w:ascii="Microsoft YaHei" w:eastAsia="Microsoft YaHei" w:hAnsi="Microsoft YaHei" w:cs="Times New Roman" w:hint="eastAsia"/>
          <w:b/>
          <w:bCs/>
          <w:color w:val="333333"/>
          <w:sz w:val="21"/>
          <w:szCs w:val="21"/>
        </w:rPr>
        <w:t>select Number Format&gt;Currency</w:t>
      </w:r>
      <w:r w:rsidRPr="00F775BD">
        <w:rPr>
          <w:rFonts w:ascii="Microsoft YaHei" w:eastAsia="Microsoft YaHei" w:hAnsi="Microsoft YaHei" w:cs="Times New Roman" w:hint="eastAsia"/>
          <w:color w:val="333333"/>
          <w:sz w:val="21"/>
          <w:szCs w:val="21"/>
        </w:rPr>
        <w:t>.</w:t>
      </w:r>
    </w:p>
    <w:p w14:paraId="0C14A0CA" w14:textId="0040E4FA" w:rsidR="00F775BD" w:rsidRPr="00F775BD" w:rsidRDefault="00F775BD" w:rsidP="00F775BD">
      <w:pPr>
        <w:rPr>
          <w:rFonts w:ascii="Times New Roman" w:eastAsia="Times New Roman" w:hAnsi="Times New Roman" w:cs="Times New Roman" w:hint="eastAsia"/>
        </w:rPr>
      </w:pPr>
      <w:r w:rsidRPr="00F775BD">
        <w:rPr>
          <w:rFonts w:ascii="Times New Roman" w:eastAsia="Times New Roman" w:hAnsi="Times New Roman" w:cs="Times New Roman"/>
        </w:rPr>
        <w:fldChar w:fldCharType="begin"/>
      </w:r>
      <w:r w:rsidRPr="00F775BD">
        <w:rPr>
          <w:rFonts w:ascii="Times New Roman" w:eastAsia="Times New Roman" w:hAnsi="Times New Roman" w:cs="Times New Roman"/>
        </w:rPr>
        <w:instrText xml:space="preserve"> INCLUDEPICTURE "https://cf-courses-data.s3.us.cloud-object-storage.appdomain.cloud/IBMDeveloperSkillsNetwork-DA0130EN-SkillsNetwork/Hands-on%20Labs/Lab%206%20-%20Filtering%20and%20Sorting%20Data%20using%20Functions%20for%20Data%20Analysis/images/3.A.png" \* MERGEFORMATINET </w:instrText>
      </w:r>
      <w:r w:rsidRPr="00F775BD">
        <w:rPr>
          <w:rFonts w:ascii="Times New Roman" w:eastAsia="Times New Roman" w:hAnsi="Times New Roman" w:cs="Times New Roman"/>
        </w:rPr>
        <w:fldChar w:fldCharType="separate"/>
      </w:r>
      <w:r w:rsidRPr="00F775BD">
        <w:rPr>
          <w:rFonts w:ascii="Times New Roman" w:eastAsia="Times New Roman" w:hAnsi="Times New Roman" w:cs="Times New Roman"/>
          <w:noProof/>
        </w:rPr>
        <w:drawing>
          <wp:inline distT="0" distB="0" distL="0" distR="0" wp14:anchorId="11BD32D9" wp14:editId="35F12C65">
            <wp:extent cx="5588000" cy="31750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0" cy="3175000"/>
                    </a:xfrm>
                    <a:prstGeom prst="rect">
                      <a:avLst/>
                    </a:prstGeom>
                    <a:noFill/>
                    <a:ln>
                      <a:noFill/>
                    </a:ln>
                  </pic:spPr>
                </pic:pic>
              </a:graphicData>
            </a:graphic>
          </wp:inline>
        </w:drawing>
      </w:r>
      <w:r w:rsidRPr="00F775BD">
        <w:rPr>
          <w:rFonts w:ascii="Times New Roman" w:eastAsia="Times New Roman" w:hAnsi="Times New Roman" w:cs="Times New Roman"/>
        </w:rPr>
        <w:fldChar w:fldCharType="end"/>
      </w:r>
      <w:r w:rsidRPr="00F775BD">
        <w:rPr>
          <w:rFonts w:ascii="Microsoft YaHei" w:eastAsia="Microsoft YaHei" w:hAnsi="Microsoft YaHei" w:cs="Times New Roman" w:hint="eastAsia"/>
          <w:color w:val="333333"/>
          <w:sz w:val="21"/>
          <w:szCs w:val="21"/>
        </w:rPr>
        <w:br/>
      </w:r>
    </w:p>
    <w:p w14:paraId="0E692BBE" w14:textId="77777777" w:rsidR="00F775BD" w:rsidRPr="00F775BD" w:rsidRDefault="00F775BD" w:rsidP="00F775BD">
      <w:pPr>
        <w:pBdr>
          <w:bottom w:val="single" w:sz="6" w:space="4" w:color="EEEEEE"/>
        </w:pBdr>
        <w:spacing w:before="240" w:after="240"/>
        <w:outlineLvl w:val="1"/>
        <w:rPr>
          <w:rFonts w:ascii="Microsoft YaHei" w:eastAsia="Microsoft YaHei" w:hAnsi="Microsoft YaHei" w:cs="Times New Roman"/>
          <w:b/>
          <w:bCs/>
          <w:color w:val="333333"/>
          <w:sz w:val="42"/>
          <w:szCs w:val="42"/>
        </w:rPr>
      </w:pPr>
      <w:r w:rsidRPr="00F775BD">
        <w:rPr>
          <w:rFonts w:ascii="Microsoft YaHei" w:eastAsia="Microsoft YaHei" w:hAnsi="Microsoft YaHei" w:cs="Times New Roman" w:hint="eastAsia"/>
          <w:b/>
          <w:bCs/>
          <w:color w:val="333333"/>
          <w:sz w:val="42"/>
          <w:szCs w:val="42"/>
        </w:rPr>
        <w:t xml:space="preserve">Task B: Use of HLOOKUP to look up data in a table organized </w:t>
      </w:r>
      <w:proofErr w:type="gramStart"/>
      <w:r w:rsidRPr="00F775BD">
        <w:rPr>
          <w:rFonts w:ascii="Microsoft YaHei" w:eastAsia="Microsoft YaHei" w:hAnsi="Microsoft YaHei" w:cs="Times New Roman" w:hint="eastAsia"/>
          <w:b/>
          <w:bCs/>
          <w:color w:val="333333"/>
          <w:sz w:val="42"/>
          <w:szCs w:val="42"/>
        </w:rPr>
        <w:t>horizontally</w:t>
      </w:r>
      <w:proofErr w:type="gramEnd"/>
    </w:p>
    <w:p w14:paraId="73BFE100"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lastRenderedPageBreak/>
        <w:t>Download the file </w:t>
      </w:r>
      <w:hyperlink r:id="rId17" w:tgtFrame="_blank" w:history="1">
        <w:r w:rsidRPr="00F775BD">
          <w:rPr>
            <w:rFonts w:ascii="Microsoft YaHei" w:eastAsia="Microsoft YaHei" w:hAnsi="Microsoft YaHei" w:cs="Times New Roman" w:hint="eastAsia"/>
            <w:b/>
            <w:bCs/>
            <w:color w:val="4183C4"/>
            <w:sz w:val="21"/>
            <w:szCs w:val="21"/>
            <w:u w:val="single"/>
          </w:rPr>
          <w:t>Personal_Monthly_Expenditure_Lab6.xlsx</w:t>
        </w:r>
      </w:hyperlink>
      <w:r w:rsidRPr="00F775BD">
        <w:rPr>
          <w:rFonts w:ascii="Microsoft YaHei" w:eastAsia="Microsoft YaHei" w:hAnsi="Microsoft YaHei" w:cs="Times New Roman" w:hint="eastAsia"/>
          <w:color w:val="333333"/>
          <w:sz w:val="21"/>
          <w:szCs w:val="21"/>
        </w:rPr>
        <w:t>. Upload and open it using Excel for the web.</w:t>
      </w:r>
    </w:p>
    <w:p w14:paraId="2327BA0F"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J</w:t>
      </w:r>
      <w:proofErr w:type="gramStart"/>
      <w:r w:rsidRPr="00F775BD">
        <w:rPr>
          <w:rFonts w:ascii="Microsoft YaHei" w:eastAsia="Microsoft YaHei" w:hAnsi="Microsoft YaHei" w:cs="Times New Roman" w:hint="eastAsia"/>
          <w:b/>
          <w:bCs/>
          <w:color w:val="333333"/>
          <w:sz w:val="21"/>
          <w:szCs w:val="21"/>
        </w:rPr>
        <w:t>2,K2</w:t>
      </w:r>
      <w:proofErr w:type="gramEnd"/>
      <w:r w:rsidRPr="00F775BD">
        <w:rPr>
          <w:rFonts w:ascii="Microsoft YaHei" w:eastAsia="Microsoft YaHei" w:hAnsi="Microsoft YaHei" w:cs="Times New Roman" w:hint="eastAsia"/>
          <w:b/>
          <w:bCs/>
          <w:color w:val="333333"/>
          <w:sz w:val="21"/>
          <w:szCs w:val="21"/>
        </w:rPr>
        <w:t>,L2,M2,</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HLOOKUP, Month, Food &amp; Dining, Health &amp; Fitness</w:t>
      </w:r>
      <w:r w:rsidRPr="00F775BD">
        <w:rPr>
          <w:rFonts w:ascii="Microsoft YaHei" w:eastAsia="Microsoft YaHei" w:hAnsi="Microsoft YaHei" w:cs="Times New Roman" w:hint="eastAsia"/>
          <w:color w:val="333333"/>
          <w:sz w:val="21"/>
          <w:szCs w:val="21"/>
        </w:rPr>
        <w:t> respectively.</w:t>
      </w:r>
    </w:p>
    <w:p w14:paraId="46198B12"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and copy cells from </w:t>
      </w:r>
      <w:r w:rsidRPr="00F775BD">
        <w:rPr>
          <w:rFonts w:ascii="Microsoft YaHei" w:eastAsia="Microsoft YaHei" w:hAnsi="Microsoft YaHei" w:cs="Times New Roman" w:hint="eastAsia"/>
          <w:b/>
          <w:bCs/>
          <w:color w:val="333333"/>
          <w:sz w:val="21"/>
          <w:szCs w:val="21"/>
        </w:rPr>
        <w:t>A10 to A12</w:t>
      </w:r>
      <w:r w:rsidRPr="00F775BD">
        <w:rPr>
          <w:rFonts w:ascii="Microsoft YaHei" w:eastAsia="Microsoft YaHei" w:hAnsi="Microsoft YaHei" w:cs="Times New Roman" w:hint="eastAsia"/>
          <w:color w:val="333333"/>
          <w:sz w:val="21"/>
          <w:szCs w:val="21"/>
        </w:rPr>
        <w:t> and paste in cell </w:t>
      </w:r>
      <w:r w:rsidRPr="00F775BD">
        <w:rPr>
          <w:rFonts w:ascii="Microsoft YaHei" w:eastAsia="Microsoft YaHei" w:hAnsi="Microsoft YaHei" w:cs="Times New Roman" w:hint="eastAsia"/>
          <w:b/>
          <w:bCs/>
          <w:color w:val="333333"/>
          <w:sz w:val="21"/>
          <w:szCs w:val="21"/>
        </w:rPr>
        <w:t>K3</w:t>
      </w:r>
      <w:r w:rsidRPr="00F775BD">
        <w:rPr>
          <w:rFonts w:ascii="Microsoft YaHei" w:eastAsia="Microsoft YaHei" w:hAnsi="Microsoft YaHei" w:cs="Times New Roman" w:hint="eastAsia"/>
          <w:color w:val="333333"/>
          <w:sz w:val="21"/>
          <w:szCs w:val="21"/>
        </w:rPr>
        <w:t>.</w:t>
      </w:r>
    </w:p>
    <w:p w14:paraId="5CF8FF2A"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L3</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w:t>
      </w:r>
      <w:proofErr w:type="gramStart"/>
      <w:r w:rsidRPr="00F775BD">
        <w:rPr>
          <w:rFonts w:ascii="Microsoft YaHei" w:eastAsia="Microsoft YaHei" w:hAnsi="Microsoft YaHei" w:cs="Times New Roman" w:hint="eastAsia"/>
          <w:b/>
          <w:bCs/>
          <w:color w:val="333333"/>
          <w:sz w:val="21"/>
          <w:szCs w:val="21"/>
        </w:rPr>
        <w:t>HLOOKUP(</w:t>
      </w:r>
      <w:proofErr w:type="gramEnd"/>
      <w:r w:rsidRPr="00F775BD">
        <w:rPr>
          <w:rFonts w:ascii="Microsoft YaHei" w:eastAsia="Microsoft YaHei" w:hAnsi="Microsoft YaHei" w:cs="Times New Roman" w:hint="eastAsia"/>
          <w:b/>
          <w:bCs/>
          <w:color w:val="333333"/>
          <w:sz w:val="21"/>
          <w:szCs w:val="21"/>
        </w:rPr>
        <w:t>D1, A1:H14, 10, FALSE)</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5761CEFD" w14:textId="77777777" w:rsidR="00F775BD" w:rsidRPr="00F775BD" w:rsidRDefault="00F775BD" w:rsidP="00F775BD">
      <w:pPr>
        <w:numPr>
          <w:ilvl w:val="1"/>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Formula: </w:t>
      </w:r>
      <w:r w:rsidRPr="00F775BD">
        <w:rPr>
          <w:rFonts w:ascii="Microsoft YaHei" w:eastAsia="Microsoft YaHei" w:hAnsi="Microsoft YaHei" w:cs="Times New Roman" w:hint="eastAsia"/>
          <w:b/>
          <w:bCs/>
          <w:color w:val="333333"/>
          <w:sz w:val="21"/>
          <w:szCs w:val="21"/>
        </w:rPr>
        <w:t xml:space="preserve">=HLOOKUP (value, table, </w:t>
      </w:r>
      <w:proofErr w:type="spellStart"/>
      <w:r w:rsidRPr="00F775BD">
        <w:rPr>
          <w:rFonts w:ascii="Microsoft YaHei" w:eastAsia="Microsoft YaHei" w:hAnsi="Microsoft YaHei" w:cs="Times New Roman" w:hint="eastAsia"/>
          <w:b/>
          <w:bCs/>
          <w:color w:val="333333"/>
          <w:sz w:val="21"/>
          <w:szCs w:val="21"/>
        </w:rPr>
        <w:t>row_index</w:t>
      </w:r>
      <w:proofErr w:type="spellEnd"/>
      <w:r w:rsidRPr="00F775BD">
        <w:rPr>
          <w:rFonts w:ascii="Microsoft YaHei" w:eastAsia="Microsoft YaHei" w:hAnsi="Microsoft YaHei" w:cs="Times New Roman" w:hint="eastAsia"/>
          <w:b/>
          <w:bCs/>
          <w:color w:val="333333"/>
          <w:sz w:val="21"/>
          <w:szCs w:val="21"/>
        </w:rPr>
        <w:t>, [</w:t>
      </w:r>
      <w:proofErr w:type="spellStart"/>
      <w:r w:rsidRPr="00F775BD">
        <w:rPr>
          <w:rFonts w:ascii="Microsoft YaHei" w:eastAsia="Microsoft YaHei" w:hAnsi="Microsoft YaHei" w:cs="Times New Roman" w:hint="eastAsia"/>
          <w:b/>
          <w:bCs/>
          <w:color w:val="333333"/>
          <w:sz w:val="21"/>
          <w:szCs w:val="21"/>
        </w:rPr>
        <w:t>range_lookup</w:t>
      </w:r>
      <w:proofErr w:type="spellEnd"/>
      <w:r w:rsidRPr="00F775BD">
        <w:rPr>
          <w:rFonts w:ascii="Microsoft YaHei" w:eastAsia="Microsoft YaHei" w:hAnsi="Microsoft YaHei" w:cs="Times New Roman" w:hint="eastAsia"/>
          <w:b/>
          <w:bCs/>
          <w:color w:val="333333"/>
          <w:sz w:val="21"/>
          <w:szCs w:val="21"/>
        </w:rPr>
        <w:t>])</w:t>
      </w:r>
      <w:r w:rsidRPr="00F775BD">
        <w:rPr>
          <w:rFonts w:ascii="Microsoft YaHei" w:eastAsia="Microsoft YaHei" w:hAnsi="Microsoft YaHei" w:cs="Times New Roman" w:hint="eastAsia"/>
          <w:color w:val="333333"/>
          <w:sz w:val="21"/>
          <w:szCs w:val="21"/>
        </w:rPr>
        <w:t>.</w:t>
      </w:r>
    </w:p>
    <w:p w14:paraId="5E4EACDB"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Hover over the bottom-right corner of cell </w:t>
      </w:r>
      <w:proofErr w:type="gramStart"/>
      <w:r w:rsidRPr="00F775BD">
        <w:rPr>
          <w:rFonts w:ascii="Microsoft YaHei" w:eastAsia="Microsoft YaHei" w:hAnsi="Microsoft YaHei" w:cs="Times New Roman" w:hint="eastAsia"/>
          <w:b/>
          <w:bCs/>
          <w:color w:val="333333"/>
          <w:sz w:val="21"/>
          <w:szCs w:val="21"/>
        </w:rPr>
        <w:t>L3</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drag the Fill Handle down to the cell </w:t>
      </w:r>
      <w:r w:rsidRPr="00F775BD">
        <w:rPr>
          <w:rFonts w:ascii="Microsoft YaHei" w:eastAsia="Microsoft YaHei" w:hAnsi="Microsoft YaHei" w:cs="Times New Roman" w:hint="eastAsia"/>
          <w:b/>
          <w:bCs/>
          <w:color w:val="333333"/>
          <w:sz w:val="21"/>
          <w:szCs w:val="21"/>
        </w:rPr>
        <w:t>L5</w:t>
      </w:r>
      <w:r w:rsidRPr="00F775BD">
        <w:rPr>
          <w:rFonts w:ascii="Microsoft YaHei" w:eastAsia="Microsoft YaHei" w:hAnsi="Microsoft YaHei" w:cs="Times New Roman" w:hint="eastAsia"/>
          <w:color w:val="333333"/>
          <w:sz w:val="21"/>
          <w:szCs w:val="21"/>
        </w:rPr>
        <w:t>.</w:t>
      </w:r>
    </w:p>
    <w:p w14:paraId="0B4A2B73"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cells from </w:t>
      </w:r>
      <w:r w:rsidRPr="00F775BD">
        <w:rPr>
          <w:rFonts w:ascii="Microsoft YaHei" w:eastAsia="Microsoft YaHei" w:hAnsi="Microsoft YaHei" w:cs="Times New Roman" w:hint="eastAsia"/>
          <w:b/>
          <w:bCs/>
          <w:color w:val="333333"/>
          <w:sz w:val="21"/>
          <w:szCs w:val="21"/>
        </w:rPr>
        <w:t>L3 to L5</w:t>
      </w:r>
      <w:r w:rsidRPr="00F775BD">
        <w:rPr>
          <w:rFonts w:ascii="Microsoft YaHei" w:eastAsia="Microsoft YaHei" w:hAnsi="Microsoft YaHei" w:cs="Times New Roman" w:hint="eastAsia"/>
          <w:color w:val="333333"/>
          <w:sz w:val="21"/>
          <w:szCs w:val="21"/>
        </w:rPr>
        <w:t> and </w:t>
      </w:r>
      <w:r w:rsidRPr="00F775BD">
        <w:rPr>
          <w:rFonts w:ascii="Microsoft YaHei" w:eastAsia="Microsoft YaHei" w:hAnsi="Microsoft YaHei" w:cs="Times New Roman" w:hint="eastAsia"/>
          <w:b/>
          <w:bCs/>
          <w:color w:val="333333"/>
          <w:sz w:val="21"/>
          <w:szCs w:val="21"/>
        </w:rPr>
        <w:t>select Number Format&gt;Currency</w:t>
      </w:r>
      <w:r w:rsidRPr="00F775BD">
        <w:rPr>
          <w:rFonts w:ascii="Microsoft YaHei" w:eastAsia="Microsoft YaHei" w:hAnsi="Microsoft YaHei" w:cs="Times New Roman" w:hint="eastAsia"/>
          <w:color w:val="333333"/>
          <w:sz w:val="21"/>
          <w:szCs w:val="21"/>
        </w:rPr>
        <w:t>.</w:t>
      </w:r>
    </w:p>
    <w:p w14:paraId="37717EBE"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 cell </w:t>
      </w:r>
      <w:r w:rsidRPr="00F775BD">
        <w:rPr>
          <w:rFonts w:ascii="Microsoft YaHei" w:eastAsia="Microsoft YaHei" w:hAnsi="Microsoft YaHei" w:cs="Times New Roman" w:hint="eastAsia"/>
          <w:b/>
          <w:bCs/>
          <w:color w:val="333333"/>
          <w:sz w:val="21"/>
          <w:szCs w:val="21"/>
        </w:rPr>
        <w:t>M3</w:t>
      </w:r>
      <w:r w:rsidRPr="00F775BD">
        <w:rPr>
          <w:rFonts w:ascii="Microsoft YaHei" w:eastAsia="Microsoft YaHei" w:hAnsi="Microsoft YaHei" w:cs="Times New Roman" w:hint="eastAsia"/>
          <w:color w:val="333333"/>
          <w:sz w:val="21"/>
          <w:szCs w:val="21"/>
        </w:rPr>
        <w:t>, type </w:t>
      </w:r>
      <w:r w:rsidRPr="00F775BD">
        <w:rPr>
          <w:rFonts w:ascii="Microsoft YaHei" w:eastAsia="Microsoft YaHei" w:hAnsi="Microsoft YaHei" w:cs="Times New Roman" w:hint="eastAsia"/>
          <w:b/>
          <w:bCs/>
          <w:color w:val="333333"/>
          <w:sz w:val="21"/>
          <w:szCs w:val="21"/>
        </w:rPr>
        <w:t>=</w:t>
      </w:r>
      <w:proofErr w:type="gramStart"/>
      <w:r w:rsidRPr="00F775BD">
        <w:rPr>
          <w:rFonts w:ascii="Microsoft YaHei" w:eastAsia="Microsoft YaHei" w:hAnsi="Microsoft YaHei" w:cs="Times New Roman" w:hint="eastAsia"/>
          <w:b/>
          <w:bCs/>
          <w:color w:val="333333"/>
          <w:sz w:val="21"/>
          <w:szCs w:val="21"/>
        </w:rPr>
        <w:t>HLOOKUP(</w:t>
      </w:r>
      <w:proofErr w:type="gramEnd"/>
      <w:r w:rsidRPr="00F775BD">
        <w:rPr>
          <w:rFonts w:ascii="Microsoft YaHei" w:eastAsia="Microsoft YaHei" w:hAnsi="Microsoft YaHei" w:cs="Times New Roman" w:hint="eastAsia"/>
          <w:b/>
          <w:bCs/>
          <w:color w:val="333333"/>
          <w:sz w:val="21"/>
          <w:szCs w:val="21"/>
        </w:rPr>
        <w:t>G1, A1:H14, 10, FALSE)</w:t>
      </w:r>
      <w:r w:rsidRPr="00F775BD">
        <w:rPr>
          <w:rFonts w:ascii="Microsoft YaHei" w:eastAsia="Microsoft YaHei" w:hAnsi="Microsoft YaHei" w:cs="Times New Roman" w:hint="eastAsia"/>
          <w:color w:val="333333"/>
          <w:sz w:val="21"/>
          <w:szCs w:val="21"/>
        </w:rPr>
        <w:t> and press </w:t>
      </w:r>
      <w:r w:rsidRPr="00F775BD">
        <w:rPr>
          <w:rFonts w:ascii="Microsoft YaHei" w:eastAsia="Microsoft YaHei" w:hAnsi="Microsoft YaHei" w:cs="Times New Roman" w:hint="eastAsia"/>
          <w:b/>
          <w:bCs/>
          <w:color w:val="333333"/>
          <w:sz w:val="21"/>
          <w:szCs w:val="21"/>
        </w:rPr>
        <w:t>Enter</w:t>
      </w:r>
      <w:r w:rsidRPr="00F775BD">
        <w:rPr>
          <w:rFonts w:ascii="Microsoft YaHei" w:eastAsia="Microsoft YaHei" w:hAnsi="Microsoft YaHei" w:cs="Times New Roman" w:hint="eastAsia"/>
          <w:color w:val="333333"/>
          <w:sz w:val="21"/>
          <w:szCs w:val="21"/>
        </w:rPr>
        <w:t>.</w:t>
      </w:r>
    </w:p>
    <w:p w14:paraId="1818200F"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Hover over the bottom-right corner of cell </w:t>
      </w:r>
      <w:proofErr w:type="gramStart"/>
      <w:r w:rsidRPr="00F775BD">
        <w:rPr>
          <w:rFonts w:ascii="Microsoft YaHei" w:eastAsia="Microsoft YaHei" w:hAnsi="Microsoft YaHei" w:cs="Times New Roman" w:hint="eastAsia"/>
          <w:b/>
          <w:bCs/>
          <w:color w:val="333333"/>
          <w:sz w:val="21"/>
          <w:szCs w:val="21"/>
        </w:rPr>
        <w:t>M3</w:t>
      </w:r>
      <w:r w:rsidRPr="00F775BD">
        <w:rPr>
          <w:rFonts w:ascii="Microsoft YaHei" w:eastAsia="Microsoft YaHei" w:hAnsi="Microsoft YaHei" w:cs="Times New Roman" w:hint="eastAsia"/>
          <w:color w:val="333333"/>
          <w:sz w:val="21"/>
          <w:szCs w:val="21"/>
        </w:rPr>
        <w:t>, and</w:t>
      </w:r>
      <w:proofErr w:type="gramEnd"/>
      <w:r w:rsidRPr="00F775BD">
        <w:rPr>
          <w:rFonts w:ascii="Microsoft YaHei" w:eastAsia="Microsoft YaHei" w:hAnsi="Microsoft YaHei" w:cs="Times New Roman" w:hint="eastAsia"/>
          <w:color w:val="333333"/>
          <w:sz w:val="21"/>
          <w:szCs w:val="21"/>
        </w:rPr>
        <w:t xml:space="preserve"> drag the Fill Handle down to the cell </w:t>
      </w:r>
      <w:r w:rsidRPr="00F775BD">
        <w:rPr>
          <w:rFonts w:ascii="Microsoft YaHei" w:eastAsia="Microsoft YaHei" w:hAnsi="Microsoft YaHei" w:cs="Times New Roman" w:hint="eastAsia"/>
          <w:b/>
          <w:bCs/>
          <w:color w:val="333333"/>
          <w:sz w:val="21"/>
          <w:szCs w:val="21"/>
        </w:rPr>
        <w:t>M5</w:t>
      </w:r>
      <w:r w:rsidRPr="00F775BD">
        <w:rPr>
          <w:rFonts w:ascii="Microsoft YaHei" w:eastAsia="Microsoft YaHei" w:hAnsi="Microsoft YaHei" w:cs="Times New Roman" w:hint="eastAsia"/>
          <w:color w:val="333333"/>
          <w:sz w:val="21"/>
          <w:szCs w:val="21"/>
        </w:rPr>
        <w:t>.</w:t>
      </w:r>
    </w:p>
    <w:p w14:paraId="70929B8A" w14:textId="77777777" w:rsidR="00F775BD" w:rsidRPr="00F775BD" w:rsidRDefault="00F775BD" w:rsidP="00F775BD">
      <w:pPr>
        <w:numPr>
          <w:ilvl w:val="0"/>
          <w:numId w:val="15"/>
        </w:num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Select cells from </w:t>
      </w:r>
      <w:r w:rsidRPr="00F775BD">
        <w:rPr>
          <w:rFonts w:ascii="Microsoft YaHei" w:eastAsia="Microsoft YaHei" w:hAnsi="Microsoft YaHei" w:cs="Times New Roman" w:hint="eastAsia"/>
          <w:b/>
          <w:bCs/>
          <w:color w:val="333333"/>
          <w:sz w:val="21"/>
          <w:szCs w:val="21"/>
        </w:rPr>
        <w:t>M3 to M5</w:t>
      </w:r>
      <w:r w:rsidRPr="00F775BD">
        <w:rPr>
          <w:rFonts w:ascii="Microsoft YaHei" w:eastAsia="Microsoft YaHei" w:hAnsi="Microsoft YaHei" w:cs="Times New Roman" w:hint="eastAsia"/>
          <w:color w:val="333333"/>
          <w:sz w:val="21"/>
          <w:szCs w:val="21"/>
        </w:rPr>
        <w:t> and </w:t>
      </w:r>
      <w:r w:rsidRPr="00F775BD">
        <w:rPr>
          <w:rFonts w:ascii="Microsoft YaHei" w:eastAsia="Microsoft YaHei" w:hAnsi="Microsoft YaHei" w:cs="Times New Roman" w:hint="eastAsia"/>
          <w:b/>
          <w:bCs/>
          <w:color w:val="333333"/>
          <w:sz w:val="21"/>
          <w:szCs w:val="21"/>
        </w:rPr>
        <w:t>select Number Format&gt;Currency</w:t>
      </w:r>
      <w:r w:rsidRPr="00F775BD">
        <w:rPr>
          <w:rFonts w:ascii="Microsoft YaHei" w:eastAsia="Microsoft YaHei" w:hAnsi="Microsoft YaHei" w:cs="Times New Roman" w:hint="eastAsia"/>
          <w:color w:val="333333"/>
          <w:sz w:val="21"/>
          <w:szCs w:val="21"/>
        </w:rPr>
        <w:t>.</w:t>
      </w:r>
    </w:p>
    <w:p w14:paraId="4365F0E6" w14:textId="5A1B4304" w:rsidR="00F775BD" w:rsidRPr="00F775BD" w:rsidRDefault="00F775BD" w:rsidP="00F775BD">
      <w:pPr>
        <w:rPr>
          <w:rFonts w:ascii="Times New Roman" w:eastAsia="Times New Roman" w:hAnsi="Times New Roman" w:cs="Times New Roman" w:hint="eastAsia"/>
        </w:rPr>
      </w:pPr>
      <w:r w:rsidRPr="00F775BD">
        <w:rPr>
          <w:rFonts w:ascii="Times New Roman" w:eastAsia="Times New Roman" w:hAnsi="Times New Roman" w:cs="Times New Roman"/>
        </w:rPr>
        <w:fldChar w:fldCharType="begin"/>
      </w:r>
      <w:r w:rsidRPr="00F775BD">
        <w:rPr>
          <w:rFonts w:ascii="Times New Roman" w:eastAsia="Times New Roman" w:hAnsi="Times New Roman" w:cs="Times New Roman"/>
        </w:rPr>
        <w:instrText xml:space="preserve"> INCLUDEPICTURE "https://cf-courses-data.s3.us.cloud-object-storage.appdomain.cloud/IBMDeveloperSkillsNetwork-DA0130EN-SkillsNetwork/Hands-on%20Labs/Lab%206%20-%20Filtering%20and%20Sorting%20Data%20using%20Functions%20for%20Data%20Analysis/images/3.B.png" \* MERGEFORMATINET </w:instrText>
      </w:r>
      <w:r w:rsidRPr="00F775BD">
        <w:rPr>
          <w:rFonts w:ascii="Times New Roman" w:eastAsia="Times New Roman" w:hAnsi="Times New Roman" w:cs="Times New Roman"/>
        </w:rPr>
        <w:fldChar w:fldCharType="separate"/>
      </w:r>
      <w:r w:rsidRPr="00F775BD">
        <w:rPr>
          <w:rFonts w:ascii="Times New Roman" w:eastAsia="Times New Roman" w:hAnsi="Times New Roman" w:cs="Times New Roman"/>
          <w:noProof/>
        </w:rPr>
        <w:drawing>
          <wp:inline distT="0" distB="0" distL="0" distR="0" wp14:anchorId="225457D2" wp14:editId="6A159C54">
            <wp:extent cx="5943600" cy="2777490"/>
            <wp:effectExtent l="0" t="0" r="0" b="381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r w:rsidRPr="00F775BD">
        <w:rPr>
          <w:rFonts w:ascii="Times New Roman" w:eastAsia="Times New Roman" w:hAnsi="Times New Roman" w:cs="Times New Roman"/>
        </w:rPr>
        <w:fldChar w:fldCharType="end"/>
      </w:r>
      <w:r w:rsidRPr="00F775BD">
        <w:rPr>
          <w:rFonts w:ascii="Microsoft YaHei" w:eastAsia="Microsoft YaHei" w:hAnsi="Microsoft YaHei" w:cs="Times New Roman" w:hint="eastAsia"/>
          <w:color w:val="333333"/>
          <w:sz w:val="21"/>
          <w:szCs w:val="21"/>
        </w:rPr>
        <w:br/>
      </w:r>
    </w:p>
    <w:p w14:paraId="38D77375" w14:textId="77777777" w:rsidR="00F775BD" w:rsidRPr="00F775BD" w:rsidRDefault="00F775BD" w:rsidP="00F775BD">
      <w:pPr>
        <w:spacing w:before="240" w:after="240"/>
        <w:outlineLvl w:val="2"/>
        <w:rPr>
          <w:rFonts w:ascii="Microsoft YaHei" w:eastAsia="Microsoft YaHei" w:hAnsi="Microsoft YaHei" w:cs="Times New Roman"/>
          <w:b/>
          <w:bCs/>
          <w:color w:val="333333"/>
          <w:sz w:val="36"/>
          <w:szCs w:val="36"/>
        </w:rPr>
      </w:pPr>
      <w:r w:rsidRPr="00F775BD">
        <w:rPr>
          <w:rFonts w:ascii="Microsoft YaHei" w:eastAsia="Microsoft YaHei" w:hAnsi="Microsoft YaHei" w:cs="Times New Roman" w:hint="eastAsia"/>
          <w:b/>
          <w:bCs/>
          <w:color w:val="333333"/>
          <w:sz w:val="36"/>
          <w:szCs w:val="36"/>
        </w:rPr>
        <w:t>Congratulations! You have completed Lab 6, and you are ready for the next topic.</w:t>
      </w:r>
    </w:p>
    <w:p w14:paraId="3C75296B"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Author(s)</w:t>
      </w:r>
    </w:p>
    <w:p w14:paraId="75C2C682" w14:textId="77777777" w:rsidR="00F775BD" w:rsidRPr="00F775BD" w:rsidRDefault="00F775BD" w:rsidP="00F775BD">
      <w:pPr>
        <w:numPr>
          <w:ilvl w:val="0"/>
          <w:numId w:val="16"/>
        </w:numPr>
        <w:rPr>
          <w:rFonts w:ascii="Microsoft YaHei" w:eastAsia="Microsoft YaHei" w:hAnsi="Microsoft YaHei" w:cs="Times New Roman" w:hint="eastAsia"/>
          <w:color w:val="333333"/>
          <w:sz w:val="21"/>
          <w:szCs w:val="21"/>
        </w:rPr>
      </w:pPr>
      <w:hyperlink r:id="rId19" w:tgtFrame="_blank" w:history="1">
        <w:r w:rsidRPr="00F775BD">
          <w:rPr>
            <w:rFonts w:ascii="Microsoft YaHei" w:eastAsia="Microsoft YaHei" w:hAnsi="Microsoft YaHei" w:cs="Times New Roman" w:hint="eastAsia"/>
            <w:color w:val="4183C4"/>
            <w:sz w:val="21"/>
            <w:szCs w:val="21"/>
            <w:u w:val="single"/>
          </w:rPr>
          <w:t xml:space="preserve">Sandip </w:t>
        </w:r>
        <w:proofErr w:type="spellStart"/>
        <w:r w:rsidRPr="00F775BD">
          <w:rPr>
            <w:rFonts w:ascii="Microsoft YaHei" w:eastAsia="Microsoft YaHei" w:hAnsi="Microsoft YaHei" w:cs="Times New Roman" w:hint="eastAsia"/>
            <w:color w:val="4183C4"/>
            <w:sz w:val="21"/>
            <w:szCs w:val="21"/>
            <w:u w:val="single"/>
          </w:rPr>
          <w:t>Saha</w:t>
        </w:r>
        <w:proofErr w:type="spellEnd"/>
        <w:r w:rsidRPr="00F775BD">
          <w:rPr>
            <w:rFonts w:ascii="Microsoft YaHei" w:eastAsia="Microsoft YaHei" w:hAnsi="Microsoft YaHei" w:cs="Times New Roman" w:hint="eastAsia"/>
            <w:color w:val="4183C4"/>
            <w:sz w:val="21"/>
            <w:szCs w:val="21"/>
            <w:u w:val="single"/>
          </w:rPr>
          <w:t xml:space="preserve"> Joy</w:t>
        </w:r>
      </w:hyperlink>
    </w:p>
    <w:p w14:paraId="4C4664DC"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Other Contributor(s)</w:t>
      </w:r>
    </w:p>
    <w:p w14:paraId="43981AAC" w14:textId="77777777" w:rsidR="00F775BD" w:rsidRPr="00F775BD" w:rsidRDefault="00F775BD" w:rsidP="00F775BD">
      <w:pPr>
        <w:numPr>
          <w:ilvl w:val="0"/>
          <w:numId w:val="17"/>
        </w:numPr>
        <w:rPr>
          <w:rFonts w:ascii="Microsoft YaHei" w:eastAsia="Microsoft YaHei" w:hAnsi="Microsoft YaHei" w:cs="Times New Roman" w:hint="eastAsia"/>
          <w:color w:val="333333"/>
          <w:sz w:val="21"/>
          <w:szCs w:val="21"/>
        </w:rPr>
      </w:pPr>
      <w:hyperlink r:id="rId20" w:tgtFrame="_blank" w:history="1">
        <w:r w:rsidRPr="00F775BD">
          <w:rPr>
            <w:rFonts w:ascii="Microsoft YaHei" w:eastAsia="Microsoft YaHei" w:hAnsi="Microsoft YaHei" w:cs="Times New Roman" w:hint="eastAsia"/>
            <w:color w:val="4183C4"/>
            <w:sz w:val="21"/>
            <w:szCs w:val="21"/>
            <w:u w:val="single"/>
          </w:rPr>
          <w:t>Steve Ryan</w:t>
        </w:r>
      </w:hyperlink>
    </w:p>
    <w:p w14:paraId="3D440EA7" w14:textId="77777777" w:rsidR="00F775BD" w:rsidRPr="00F775BD" w:rsidRDefault="00F775BD" w:rsidP="00F775BD">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F775BD">
        <w:rPr>
          <w:rFonts w:ascii="Microsoft YaHei" w:eastAsia="Microsoft YaHei" w:hAnsi="Microsoft YaHei" w:cs="Times New Roman" w:hint="eastAsia"/>
          <w:b/>
          <w:bCs/>
          <w:color w:val="333333"/>
          <w:kern w:val="36"/>
          <w:sz w:val="54"/>
          <w:szCs w:val="54"/>
        </w:rPr>
        <w:t>Changelog</w:t>
      </w:r>
    </w:p>
    <w:tbl>
      <w:tblPr>
        <w:tblW w:w="12615" w:type="dxa"/>
        <w:tblCellMar>
          <w:left w:w="0" w:type="dxa"/>
          <w:right w:w="0" w:type="dxa"/>
        </w:tblCellMar>
        <w:tblLook w:val="04A0" w:firstRow="1" w:lastRow="0" w:firstColumn="1" w:lastColumn="0" w:noHBand="0" w:noVBand="1"/>
      </w:tblPr>
      <w:tblGrid>
        <w:gridCol w:w="2445"/>
        <w:gridCol w:w="1872"/>
        <w:gridCol w:w="3166"/>
        <w:gridCol w:w="5132"/>
      </w:tblGrid>
      <w:tr w:rsidR="00F775BD" w:rsidRPr="00F775BD" w14:paraId="3EAD116E" w14:textId="77777777" w:rsidTr="00F77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F2F228" w14:textId="77777777" w:rsidR="00F775BD" w:rsidRPr="00F775BD" w:rsidRDefault="00F775BD" w:rsidP="00F775BD">
            <w:pPr>
              <w:jc w:val="center"/>
              <w:rPr>
                <w:rFonts w:ascii="Microsoft YaHei" w:eastAsia="Microsoft YaHei" w:hAnsi="Microsoft YaHei" w:cs="Times New Roman" w:hint="eastAsia"/>
                <w:b/>
                <w:bCs/>
                <w:color w:val="333333"/>
                <w:sz w:val="21"/>
                <w:szCs w:val="21"/>
              </w:rPr>
            </w:pPr>
            <w:r w:rsidRPr="00F775BD">
              <w:rPr>
                <w:rFonts w:ascii="Microsoft YaHei" w:eastAsia="Microsoft YaHei" w:hAnsi="Microsoft YaHei" w:cs="Times New Roman" w:hint="eastAsia"/>
                <w:b/>
                <w:bCs/>
                <w:color w:val="333333"/>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40F266" w14:textId="77777777" w:rsidR="00F775BD" w:rsidRPr="00F775BD" w:rsidRDefault="00F775BD" w:rsidP="00F775BD">
            <w:pPr>
              <w:jc w:val="center"/>
              <w:rPr>
                <w:rFonts w:ascii="Microsoft YaHei" w:eastAsia="Microsoft YaHei" w:hAnsi="Microsoft YaHei" w:cs="Times New Roman" w:hint="eastAsia"/>
                <w:b/>
                <w:bCs/>
                <w:color w:val="333333"/>
                <w:sz w:val="21"/>
                <w:szCs w:val="21"/>
              </w:rPr>
            </w:pPr>
            <w:r w:rsidRPr="00F775BD">
              <w:rPr>
                <w:rFonts w:ascii="Microsoft YaHei" w:eastAsia="Microsoft YaHei" w:hAnsi="Microsoft YaHei" w:cs="Times New Roman" w:hint="eastAsia"/>
                <w:b/>
                <w:bCs/>
                <w:color w:val="333333"/>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A0154A" w14:textId="77777777" w:rsidR="00F775BD" w:rsidRPr="00F775BD" w:rsidRDefault="00F775BD" w:rsidP="00F775BD">
            <w:pPr>
              <w:jc w:val="center"/>
              <w:rPr>
                <w:rFonts w:ascii="Microsoft YaHei" w:eastAsia="Microsoft YaHei" w:hAnsi="Microsoft YaHei" w:cs="Times New Roman" w:hint="eastAsia"/>
                <w:b/>
                <w:bCs/>
                <w:color w:val="333333"/>
                <w:sz w:val="21"/>
                <w:szCs w:val="21"/>
              </w:rPr>
            </w:pPr>
            <w:r w:rsidRPr="00F775BD">
              <w:rPr>
                <w:rFonts w:ascii="Microsoft YaHei" w:eastAsia="Microsoft YaHei" w:hAnsi="Microsoft YaHei" w:cs="Times New Roman" w:hint="eastAsia"/>
                <w:b/>
                <w:bCs/>
                <w:color w:val="333333"/>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5D7060" w14:textId="77777777" w:rsidR="00F775BD" w:rsidRPr="00F775BD" w:rsidRDefault="00F775BD" w:rsidP="00F775BD">
            <w:pPr>
              <w:jc w:val="center"/>
              <w:rPr>
                <w:rFonts w:ascii="Microsoft YaHei" w:eastAsia="Microsoft YaHei" w:hAnsi="Microsoft YaHei" w:cs="Times New Roman" w:hint="eastAsia"/>
                <w:b/>
                <w:bCs/>
                <w:color w:val="333333"/>
                <w:sz w:val="21"/>
                <w:szCs w:val="21"/>
              </w:rPr>
            </w:pPr>
            <w:r w:rsidRPr="00F775BD">
              <w:rPr>
                <w:rFonts w:ascii="Microsoft YaHei" w:eastAsia="Microsoft YaHei" w:hAnsi="Microsoft YaHei" w:cs="Times New Roman" w:hint="eastAsia"/>
                <w:b/>
                <w:bCs/>
                <w:color w:val="333333"/>
                <w:sz w:val="21"/>
                <w:szCs w:val="21"/>
              </w:rPr>
              <w:t>Change Description</w:t>
            </w:r>
          </w:p>
        </w:tc>
      </w:tr>
      <w:tr w:rsidR="00F775BD" w:rsidRPr="00F775BD" w14:paraId="570B45D1" w14:textId="77777777" w:rsidTr="00F77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827ADC"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2020-09-10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B011DA"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A9C06C"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47BC30"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Added software/dataset info</w:t>
            </w:r>
          </w:p>
        </w:tc>
      </w:tr>
      <w:tr w:rsidR="00F775BD" w:rsidRPr="00F775BD" w14:paraId="3B230089" w14:textId="77777777" w:rsidTr="00F775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824E99"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2020-07-13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E1E19"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A568BE"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B01BAF"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ID review</w:t>
            </w:r>
          </w:p>
        </w:tc>
      </w:tr>
      <w:tr w:rsidR="00F775BD" w:rsidRPr="00F775BD" w14:paraId="402F510C" w14:textId="77777777" w:rsidTr="00F77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D85A44"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2020-07-07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0BBC05"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38D312"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 xml:space="preserve">Sandip </w:t>
            </w:r>
            <w:proofErr w:type="spellStart"/>
            <w:r w:rsidRPr="00F775BD">
              <w:rPr>
                <w:rFonts w:ascii="Microsoft YaHei" w:eastAsia="Microsoft YaHei" w:hAnsi="Microsoft YaHei" w:cs="Times New Roman" w:hint="eastAsia"/>
                <w:color w:val="333333"/>
                <w:sz w:val="21"/>
                <w:szCs w:val="21"/>
              </w:rPr>
              <w:t>Saha</w:t>
            </w:r>
            <w:proofErr w:type="spellEnd"/>
            <w:r w:rsidRPr="00F775BD">
              <w:rPr>
                <w:rFonts w:ascii="Microsoft YaHei" w:eastAsia="Microsoft YaHei" w:hAnsi="Microsoft YaHei" w:cs="Times New Roman" w:hint="eastAsia"/>
                <w:color w:val="333333"/>
                <w:sz w:val="21"/>
                <w:szCs w:val="21"/>
              </w:rPr>
              <w:t xml:space="preserve"> Joy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4FC6" w14:textId="77777777" w:rsidR="00F775BD" w:rsidRPr="00F775BD" w:rsidRDefault="00F775BD" w:rsidP="00F775BD">
            <w:pPr>
              <w:rPr>
                <w:rFonts w:ascii="Microsoft YaHei" w:eastAsia="Microsoft YaHei" w:hAnsi="Microsoft YaHei" w:cs="Times New Roman" w:hint="eastAsia"/>
                <w:color w:val="333333"/>
                <w:sz w:val="21"/>
                <w:szCs w:val="21"/>
              </w:rPr>
            </w:pPr>
            <w:r w:rsidRPr="00F775BD">
              <w:rPr>
                <w:rFonts w:ascii="Microsoft YaHei" w:eastAsia="Microsoft YaHei" w:hAnsi="Microsoft YaHei" w:cs="Times New Roman" w:hint="eastAsia"/>
                <w:color w:val="333333"/>
                <w:sz w:val="21"/>
                <w:szCs w:val="21"/>
              </w:rPr>
              <w:t>Initial version created</w:t>
            </w:r>
          </w:p>
        </w:tc>
      </w:tr>
    </w:tbl>
    <w:p w14:paraId="72450555" w14:textId="77777777" w:rsidR="00F775BD" w:rsidRPr="00F775BD" w:rsidRDefault="00F775BD" w:rsidP="00F775BD">
      <w:pPr>
        <w:spacing w:before="240" w:after="240"/>
        <w:outlineLvl w:val="2"/>
        <w:rPr>
          <w:rFonts w:ascii="Microsoft YaHei" w:eastAsia="Microsoft YaHei" w:hAnsi="Microsoft YaHei" w:cs="Times New Roman" w:hint="eastAsia"/>
          <w:b/>
          <w:bCs/>
          <w:color w:val="333333"/>
          <w:sz w:val="36"/>
          <w:szCs w:val="36"/>
        </w:rPr>
      </w:pPr>
      <w:r w:rsidRPr="00F775BD">
        <w:rPr>
          <w:rFonts w:ascii="Microsoft YaHei" w:eastAsia="Microsoft YaHei" w:hAnsi="Microsoft YaHei" w:cs="Times New Roman" w:hint="eastAsia"/>
          <w:b/>
          <w:bCs/>
          <w:color w:val="333333"/>
          <w:sz w:val="36"/>
          <w:szCs w:val="36"/>
        </w:rPr>
        <w:t>© IBM Corporation 2020. All rights reserved.</w:t>
      </w:r>
    </w:p>
    <w:p w14:paraId="40102803" w14:textId="77777777" w:rsidR="00332DF2" w:rsidRDefault="00332DF2"/>
    <w:sectPr w:rsidR="00332DF2" w:rsidSect="004C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EB"/>
    <w:multiLevelType w:val="multilevel"/>
    <w:tmpl w:val="EE4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BFD"/>
    <w:multiLevelType w:val="multilevel"/>
    <w:tmpl w:val="284C5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66DA4"/>
    <w:multiLevelType w:val="multilevel"/>
    <w:tmpl w:val="EE4EBC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80970"/>
    <w:multiLevelType w:val="multilevel"/>
    <w:tmpl w:val="6840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414EE"/>
    <w:multiLevelType w:val="multilevel"/>
    <w:tmpl w:val="69C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668DD"/>
    <w:multiLevelType w:val="multilevel"/>
    <w:tmpl w:val="5B5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A2683"/>
    <w:multiLevelType w:val="multilevel"/>
    <w:tmpl w:val="39A86B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A6501"/>
    <w:multiLevelType w:val="multilevel"/>
    <w:tmpl w:val="50BA3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47907"/>
    <w:multiLevelType w:val="multilevel"/>
    <w:tmpl w:val="87F4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62110"/>
    <w:multiLevelType w:val="multilevel"/>
    <w:tmpl w:val="37BC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40058"/>
    <w:multiLevelType w:val="multilevel"/>
    <w:tmpl w:val="A250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3435CA"/>
    <w:multiLevelType w:val="multilevel"/>
    <w:tmpl w:val="98AE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26EAF"/>
    <w:multiLevelType w:val="multilevel"/>
    <w:tmpl w:val="1B667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12D50"/>
    <w:multiLevelType w:val="multilevel"/>
    <w:tmpl w:val="2578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01C2F"/>
    <w:multiLevelType w:val="multilevel"/>
    <w:tmpl w:val="FAF8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B0C1E"/>
    <w:multiLevelType w:val="multilevel"/>
    <w:tmpl w:val="23E0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0F4FBC"/>
    <w:multiLevelType w:val="multilevel"/>
    <w:tmpl w:val="4BBA8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785639">
    <w:abstractNumId w:val="4"/>
  </w:num>
  <w:num w:numId="2" w16cid:durableId="1567301981">
    <w:abstractNumId w:val="13"/>
  </w:num>
  <w:num w:numId="3" w16cid:durableId="309864012">
    <w:abstractNumId w:val="6"/>
  </w:num>
  <w:num w:numId="4" w16cid:durableId="1494830427">
    <w:abstractNumId w:val="2"/>
  </w:num>
  <w:num w:numId="5" w16cid:durableId="1927769018">
    <w:abstractNumId w:val="3"/>
  </w:num>
  <w:num w:numId="6" w16cid:durableId="98768439">
    <w:abstractNumId w:val="9"/>
  </w:num>
  <w:num w:numId="7" w16cid:durableId="1581138811">
    <w:abstractNumId w:val="7"/>
  </w:num>
  <w:num w:numId="8" w16cid:durableId="302541111">
    <w:abstractNumId w:val="8"/>
  </w:num>
  <w:num w:numId="9" w16cid:durableId="546454819">
    <w:abstractNumId w:val="15"/>
  </w:num>
  <w:num w:numId="10" w16cid:durableId="529337988">
    <w:abstractNumId w:val="14"/>
  </w:num>
  <w:num w:numId="11" w16cid:durableId="328364005">
    <w:abstractNumId w:val="10"/>
  </w:num>
  <w:num w:numId="12" w16cid:durableId="1651448123">
    <w:abstractNumId w:val="16"/>
  </w:num>
  <w:num w:numId="13" w16cid:durableId="308171006">
    <w:abstractNumId w:val="12"/>
  </w:num>
  <w:num w:numId="14" w16cid:durableId="1403523877">
    <w:abstractNumId w:val="11"/>
  </w:num>
  <w:num w:numId="15" w16cid:durableId="960303412">
    <w:abstractNumId w:val="1"/>
  </w:num>
  <w:num w:numId="16" w16cid:durableId="968972814">
    <w:abstractNumId w:val="0"/>
  </w:num>
  <w:num w:numId="17" w16cid:durableId="630206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BD"/>
    <w:rsid w:val="00332DF2"/>
    <w:rsid w:val="004C67EB"/>
    <w:rsid w:val="009F52C5"/>
    <w:rsid w:val="00F7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6C8AA"/>
  <w15:chartTrackingRefBased/>
  <w15:docId w15:val="{8D00AC0E-3A0C-D643-8BEC-60D34621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5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75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75B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5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75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75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75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775BD"/>
    <w:rPr>
      <w:b/>
      <w:bCs/>
    </w:rPr>
  </w:style>
  <w:style w:type="character" w:styleId="Hyperlink">
    <w:name w:val="Hyperlink"/>
    <w:basedOn w:val="DefaultParagraphFont"/>
    <w:uiPriority w:val="99"/>
    <w:semiHidden/>
    <w:unhideWhenUsed/>
    <w:rsid w:val="00F77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utm_medium=Exinfluencer&amp;utm_source=Exinfluencer&amp;utm_content=000026UJ&amp;utm_term=10006555&amp;utm_id=NA-SkillsNetwork-Channel-SkillsNetworkCoursesIBMDeveloperSkillsNetworkDA0130ENSkillsNetwork958-2022-01-01"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sudalairajkumar/indian-startup-funding" TargetMode="External"/><Relationship Id="rId12" Type="http://schemas.openxmlformats.org/officeDocument/2006/relationships/image" Target="media/image3.png"/><Relationship Id="rId17" Type="http://schemas.openxmlformats.org/officeDocument/2006/relationships/hyperlink" Target="https://cf-courses-data.s3.us.cloud-object-storage.appdomain.cloud/IBMDeveloperSkillsNetwork-DA0130EN-SkillsNetwork/Hands-on%20Labs/Lab%206%20-%20Filtering%20and%20Sorting%20Data%20using%20Functions%20for%20Data%20Analysis/Personal_Monthly_Expenditure_Lab6.xlsx"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linkedin.com/in/stevelryan?utm_medium=Exinfluencer&amp;utm_source=Exinfluencer&amp;utm_content=000026UJ&amp;utm_term=10006555&amp;utm_id=NA-SkillsNetwork-Channel-SkillsNetworkCoursesIBMDeveloperSkillsNetworkDA0130ENSkillsNetwork958-2022-01-01" TargetMode="External"/><Relationship Id="rId1" Type="http://schemas.openxmlformats.org/officeDocument/2006/relationships/numbering" Target="numbering.xml"/><Relationship Id="rId6" Type="http://schemas.openxmlformats.org/officeDocument/2006/relationships/hyperlink" Target="https://dataplatform.cloud.ibm.com/exchange/public/entry/view/f8ccaf607372882403a37d9019b3abf4"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cf-courses-data.s3.us.cloud-object-storage.appdomain.cloud/IBMDeveloperSkillsNetwork-DA0130EN-SkillsNetwork/Hands-on%20Labs/Lab%206%20-%20Filtering%20and%20Sorting%20Data%20using%20Functions%20for%20Data%20Analysis/indian_startup_funding_Lab6.xlsx" TargetMode="External"/><Relationship Id="rId10" Type="http://schemas.openxmlformats.org/officeDocument/2006/relationships/hyperlink" Target="https://cf-courses-data.s3.us.cloud-object-storage.appdomain.cloud/IBMDeveloperSkillsNetwork-DA0130EN-SkillsNetwork/Hands-on%20Labs/Lab%206%20-%20Filtering%20and%20Sorting%20Data%20using%20Functions%20for%20Data%20Analysis/Customer_demographics_and_sales_Lab6.xlsx" TargetMode="External"/><Relationship Id="rId19" Type="http://schemas.openxmlformats.org/officeDocument/2006/relationships/hyperlink" Target="https://www.linkedin.com/in/sandipsahajoy/?utm_medium=Exinfluencer&amp;utm_source=Exinfluencer&amp;utm_content=000026UJ&amp;utm_term=10006555&amp;utm_id=NA-SkillsNetwork-Channel-SkillsNetworkCoursesIBMDeveloperSkillsNetworkDA0130ENSkillsNetwork958-2022-01-01" TargetMode="External"/><Relationship Id="rId4" Type="http://schemas.openxmlformats.org/officeDocument/2006/relationships/webSettings" Target="webSettings.xml"/><Relationship Id="rId9" Type="http://schemas.openxmlformats.org/officeDocument/2006/relationships/hyperlink" Target="https://trak.i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Maglies</dc:creator>
  <cp:keywords/>
  <dc:description/>
  <cp:lastModifiedBy>Robert Maglies</cp:lastModifiedBy>
  <cp:revision>1</cp:revision>
  <dcterms:created xsi:type="dcterms:W3CDTF">2023-03-29T03:17:00Z</dcterms:created>
  <dcterms:modified xsi:type="dcterms:W3CDTF">2023-03-29T03:20:00Z</dcterms:modified>
</cp:coreProperties>
</file>