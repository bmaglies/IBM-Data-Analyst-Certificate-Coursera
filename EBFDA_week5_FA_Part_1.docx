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0599" w14:textId="21653D64" w:rsidR="00132F07" w:rsidRPr="00132F07" w:rsidRDefault="00132F07" w:rsidP="00132F07">
      <w:pPr>
        <w:jc w:val="center"/>
        <w:rPr>
          <w:rFonts w:ascii="Microsoft YaHei" w:eastAsia="Microsoft YaHei" w:hAnsi="Microsoft YaHei" w:cs="Times New Roman"/>
          <w:color w:val="333333"/>
          <w:sz w:val="21"/>
          <w:szCs w:val="21"/>
        </w:rPr>
      </w:pPr>
      <w:r w:rsidRPr="00132F07">
        <w:rPr>
          <w:rFonts w:ascii="Microsoft YaHei" w:eastAsia="Microsoft YaHei" w:hAnsi="Microsoft YaHei" w:cs="Times New Roman"/>
          <w:color w:val="333333"/>
          <w:sz w:val="21"/>
          <w:szCs w:val="21"/>
        </w:rPr>
        <w:fldChar w:fldCharType="begin"/>
      </w:r>
      <w:r w:rsidRPr="00132F07">
        <w:rPr>
          <w:rFonts w:ascii="Microsoft YaHei" w:eastAsia="Microsoft YaHei" w:hAnsi="Microsoft YaHei" w:cs="Times New Roman"/>
          <w:color w:val="333333"/>
          <w:sz w:val="21"/>
          <w:szCs w:val="21"/>
        </w:rPr>
        <w:instrText xml:space="preserve"> INCLUDEPICTURE "https://cf-courses-data.s3.us.cloud-object-storage.appdomain.cloud/IBMDeveloperSkillsNetwork-DA0130EN-SkillsNetwork/images/SN_web_lightmode.png" \* MERGEFORMATINET </w:instrText>
      </w:r>
      <w:r w:rsidRPr="00132F07">
        <w:rPr>
          <w:rFonts w:ascii="Microsoft YaHei" w:eastAsia="Microsoft YaHei" w:hAnsi="Microsoft YaHei" w:cs="Times New Roman"/>
          <w:color w:val="333333"/>
          <w:sz w:val="21"/>
          <w:szCs w:val="21"/>
        </w:rPr>
        <w:fldChar w:fldCharType="separate"/>
      </w:r>
      <w:r w:rsidRPr="00132F07">
        <w:rPr>
          <w:rFonts w:ascii="Microsoft YaHei" w:eastAsia="Microsoft YaHei" w:hAnsi="Microsoft YaHei" w:cs="Times New Roman"/>
          <w:noProof/>
          <w:color w:val="333333"/>
          <w:sz w:val="21"/>
          <w:szCs w:val="21"/>
        </w:rPr>
        <w:drawing>
          <wp:inline distT="0" distB="0" distL="0" distR="0" wp14:anchorId="4D520DA3" wp14:editId="21D91E1F">
            <wp:extent cx="3810000" cy="132080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0" cy="1320800"/>
                    </a:xfrm>
                    <a:prstGeom prst="rect">
                      <a:avLst/>
                    </a:prstGeom>
                    <a:noFill/>
                    <a:ln>
                      <a:noFill/>
                    </a:ln>
                  </pic:spPr>
                </pic:pic>
              </a:graphicData>
            </a:graphic>
          </wp:inline>
        </w:drawing>
      </w:r>
      <w:r w:rsidRPr="00132F07">
        <w:rPr>
          <w:rFonts w:ascii="Microsoft YaHei" w:eastAsia="Microsoft YaHei" w:hAnsi="Microsoft YaHei" w:cs="Times New Roman"/>
          <w:color w:val="333333"/>
          <w:sz w:val="21"/>
          <w:szCs w:val="21"/>
        </w:rPr>
        <w:fldChar w:fldCharType="end"/>
      </w:r>
    </w:p>
    <w:p w14:paraId="7CFDA12F" w14:textId="77777777" w:rsidR="00132F07" w:rsidRPr="00132F07" w:rsidRDefault="00132F07" w:rsidP="00132F07">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132F07">
        <w:rPr>
          <w:rFonts w:ascii="Microsoft YaHei" w:eastAsia="Microsoft YaHei" w:hAnsi="Microsoft YaHei" w:cs="Times New Roman" w:hint="eastAsia"/>
          <w:b/>
          <w:bCs/>
          <w:color w:val="333333"/>
          <w:kern w:val="36"/>
          <w:sz w:val="54"/>
          <w:szCs w:val="54"/>
        </w:rPr>
        <w:t>Peer-Graded Assignment: Final Assignment – Part 1</w:t>
      </w:r>
    </w:p>
    <w:p w14:paraId="291D89C7"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b/>
          <w:bCs/>
          <w:color w:val="333333"/>
          <w:sz w:val="21"/>
          <w:szCs w:val="21"/>
        </w:rPr>
        <w:t>Estimated time needed:</w:t>
      </w:r>
      <w:r w:rsidRPr="00132F07">
        <w:rPr>
          <w:rFonts w:ascii="Microsoft YaHei" w:eastAsia="Microsoft YaHei" w:hAnsi="Microsoft YaHei" w:cs="Times New Roman" w:hint="eastAsia"/>
          <w:color w:val="333333"/>
          <w:sz w:val="21"/>
          <w:szCs w:val="21"/>
        </w:rPr>
        <w:t xml:space="preserve"> 45 </w:t>
      </w:r>
      <w:proofErr w:type="gramStart"/>
      <w:r w:rsidRPr="00132F07">
        <w:rPr>
          <w:rFonts w:ascii="Microsoft YaHei" w:eastAsia="Microsoft YaHei" w:hAnsi="Microsoft YaHei" w:cs="Times New Roman" w:hint="eastAsia"/>
          <w:color w:val="333333"/>
          <w:sz w:val="21"/>
          <w:szCs w:val="21"/>
        </w:rPr>
        <w:t>minutes</w:t>
      </w:r>
      <w:proofErr w:type="gramEnd"/>
    </w:p>
    <w:p w14:paraId="6D3B5AF3" w14:textId="77777777" w:rsidR="00132F07" w:rsidRPr="00132F07" w:rsidRDefault="00132F07" w:rsidP="00132F07">
      <w:pPr>
        <w:spacing w:after="240"/>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Great! You have now completed all four modules of this course. This week, you will complete the final assignment that will be graded by your peers. In this assignment, you will open a CSV file in Excel for the web, convert it to an Excel format, and then clean and prepare the data.</w:t>
      </w:r>
    </w:p>
    <w:p w14:paraId="191D1D4E" w14:textId="77777777" w:rsidR="00132F07" w:rsidRPr="00132F07" w:rsidRDefault="00132F07" w:rsidP="00132F07">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132F07">
        <w:rPr>
          <w:rFonts w:ascii="Microsoft YaHei" w:eastAsia="Microsoft YaHei" w:hAnsi="Microsoft YaHei" w:cs="Times New Roman" w:hint="eastAsia"/>
          <w:b/>
          <w:bCs/>
          <w:color w:val="333333"/>
          <w:kern w:val="36"/>
          <w:sz w:val="54"/>
          <w:szCs w:val="54"/>
        </w:rPr>
        <w:t xml:space="preserve">Software Used in this </w:t>
      </w:r>
      <w:proofErr w:type="gramStart"/>
      <w:r w:rsidRPr="00132F07">
        <w:rPr>
          <w:rFonts w:ascii="Microsoft YaHei" w:eastAsia="Microsoft YaHei" w:hAnsi="Microsoft YaHei" w:cs="Times New Roman" w:hint="eastAsia"/>
          <w:b/>
          <w:bCs/>
          <w:color w:val="333333"/>
          <w:kern w:val="36"/>
          <w:sz w:val="54"/>
          <w:szCs w:val="54"/>
        </w:rPr>
        <w:t>Assignment</w:t>
      </w:r>
      <w:proofErr w:type="gramEnd"/>
    </w:p>
    <w:p w14:paraId="0CFA0B16" w14:textId="77777777" w:rsidR="00132F07" w:rsidRPr="00132F07" w:rsidRDefault="00132F07" w:rsidP="00132F07">
      <w:pPr>
        <w:spacing w:after="240"/>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The instruction videos in this course use the full Excel Desktop version as this has all the available product features, but for the hands-on labs we will be using the free ‘Excel for the web’ version as this is available to everyone.</w:t>
      </w:r>
    </w:p>
    <w:p w14:paraId="6F8804FC"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Although you can use the Excel Desktop software if you have access to this version, </w:t>
      </w:r>
      <w:ins w:id="0" w:author="Unknown">
        <w:r w:rsidRPr="00132F07">
          <w:rPr>
            <w:rFonts w:ascii="Microsoft YaHei" w:eastAsia="Microsoft YaHei" w:hAnsi="Microsoft YaHei" w:cs="Times New Roman" w:hint="eastAsia"/>
            <w:color w:val="333333"/>
            <w:sz w:val="21"/>
            <w:szCs w:val="21"/>
          </w:rPr>
          <w:t>it is recommended that you use Excel for the web for the hands-on labs</w:t>
        </w:r>
      </w:ins>
      <w:r w:rsidRPr="00132F07">
        <w:rPr>
          <w:rFonts w:ascii="Microsoft YaHei" w:eastAsia="Microsoft YaHei" w:hAnsi="Microsoft YaHei" w:cs="Times New Roman" w:hint="eastAsia"/>
          <w:color w:val="333333"/>
          <w:sz w:val="21"/>
          <w:szCs w:val="21"/>
        </w:rPr>
        <w:t> as the lab instructions specifically refer to this version, and there are some small differences in the interface and available features.</w:t>
      </w:r>
    </w:p>
    <w:p w14:paraId="50342803" w14:textId="77777777" w:rsidR="00132F07" w:rsidRPr="00132F07" w:rsidRDefault="00132F07" w:rsidP="00132F07">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132F07">
        <w:rPr>
          <w:rFonts w:ascii="Microsoft YaHei" w:eastAsia="Microsoft YaHei" w:hAnsi="Microsoft YaHei" w:cs="Times New Roman" w:hint="eastAsia"/>
          <w:b/>
          <w:bCs/>
          <w:color w:val="333333"/>
          <w:kern w:val="36"/>
          <w:sz w:val="54"/>
          <w:szCs w:val="54"/>
        </w:rPr>
        <w:t xml:space="preserve">Dataset Used in this </w:t>
      </w:r>
      <w:proofErr w:type="gramStart"/>
      <w:r w:rsidRPr="00132F07">
        <w:rPr>
          <w:rFonts w:ascii="Microsoft YaHei" w:eastAsia="Microsoft YaHei" w:hAnsi="Microsoft YaHei" w:cs="Times New Roman" w:hint="eastAsia"/>
          <w:b/>
          <w:bCs/>
          <w:color w:val="333333"/>
          <w:kern w:val="36"/>
          <w:sz w:val="54"/>
          <w:szCs w:val="54"/>
        </w:rPr>
        <w:t>Assignment</w:t>
      </w:r>
      <w:proofErr w:type="gramEnd"/>
    </w:p>
    <w:p w14:paraId="7BEFEDA7"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lastRenderedPageBreak/>
        <w:t>The dataset used in this lab comes from the following source: </w:t>
      </w:r>
      <w:hyperlink r:id="rId6" w:tgtFrame="_blank" w:history="1">
        <w:r w:rsidRPr="00132F07">
          <w:rPr>
            <w:rFonts w:ascii="Microsoft YaHei" w:eastAsia="Microsoft YaHei" w:hAnsi="Microsoft YaHei" w:cs="Times New Roman" w:hint="eastAsia"/>
            <w:color w:val="4183C4"/>
            <w:sz w:val="21"/>
            <w:szCs w:val="21"/>
            <w:u w:val="single"/>
          </w:rPr>
          <w:t>https://data.montgomerycountymd.gov/Government/Fleet-Equipment-Inventory/93vc-wpdr</w:t>
        </w:r>
      </w:hyperlink>
      <w:r w:rsidRPr="00132F07">
        <w:rPr>
          <w:rFonts w:ascii="Microsoft YaHei" w:eastAsia="Microsoft YaHei" w:hAnsi="Microsoft YaHei" w:cs="Times New Roman" w:hint="eastAsia"/>
          <w:color w:val="333333"/>
          <w:sz w:val="21"/>
          <w:szCs w:val="21"/>
        </w:rPr>
        <w:t> under a </w:t>
      </w:r>
      <w:r w:rsidRPr="00132F07">
        <w:rPr>
          <w:rFonts w:ascii="Microsoft YaHei" w:eastAsia="Microsoft YaHei" w:hAnsi="Microsoft YaHei" w:cs="Times New Roman" w:hint="eastAsia"/>
          <w:b/>
          <w:bCs/>
          <w:color w:val="333333"/>
          <w:sz w:val="21"/>
          <w:szCs w:val="21"/>
        </w:rPr>
        <w:t>Public Domain license</w:t>
      </w:r>
      <w:r w:rsidRPr="00132F07">
        <w:rPr>
          <w:rFonts w:ascii="Microsoft YaHei" w:eastAsia="Microsoft YaHei" w:hAnsi="Microsoft YaHei" w:cs="Times New Roman" w:hint="eastAsia"/>
          <w:color w:val="333333"/>
          <w:sz w:val="21"/>
          <w:szCs w:val="21"/>
        </w:rPr>
        <w:t>.</w:t>
      </w:r>
    </w:p>
    <w:p w14:paraId="3E7D1575" w14:textId="77777777" w:rsidR="00132F07" w:rsidRPr="00132F07" w:rsidRDefault="00132F07" w:rsidP="00132F07">
      <w:pPr>
        <w:spacing w:after="240"/>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We are using a modified subset of that dataset for the lab, so to follow the lab instructions successfully please use the dataset provided with the lab, rather than the dataset from the original source.</w:t>
      </w:r>
    </w:p>
    <w:p w14:paraId="5FACF1A9" w14:textId="77777777" w:rsidR="00132F07" w:rsidRPr="00132F07" w:rsidRDefault="00132F07" w:rsidP="00132F07">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132F07">
        <w:rPr>
          <w:rFonts w:ascii="Microsoft YaHei" w:eastAsia="Microsoft YaHei" w:hAnsi="Microsoft YaHei" w:cs="Times New Roman" w:hint="eastAsia"/>
          <w:b/>
          <w:bCs/>
          <w:color w:val="333333"/>
          <w:sz w:val="42"/>
          <w:szCs w:val="42"/>
        </w:rPr>
        <w:t>Assignment Scenario</w:t>
      </w:r>
    </w:p>
    <w:p w14:paraId="08BFB72A" w14:textId="77777777" w:rsidR="00132F07" w:rsidRPr="00132F07" w:rsidRDefault="00132F07" w:rsidP="00132F07">
      <w:pPr>
        <w:spacing w:after="240"/>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 xml:space="preserve">In this final </w:t>
      </w:r>
      <w:proofErr w:type="spellStart"/>
      <w:r w:rsidRPr="00132F07">
        <w:rPr>
          <w:rFonts w:ascii="Microsoft YaHei" w:eastAsia="Microsoft YaHei" w:hAnsi="Microsoft YaHei" w:cs="Times New Roman" w:hint="eastAsia"/>
          <w:color w:val="333333"/>
          <w:sz w:val="21"/>
          <w:szCs w:val="21"/>
        </w:rPr>
        <w:t>assigment</w:t>
      </w:r>
      <w:proofErr w:type="spellEnd"/>
      <w:r w:rsidRPr="00132F07">
        <w:rPr>
          <w:rFonts w:ascii="Microsoft YaHei" w:eastAsia="Microsoft YaHei" w:hAnsi="Microsoft YaHei" w:cs="Times New Roman" w:hint="eastAsia"/>
          <w:color w:val="333333"/>
          <w:sz w:val="21"/>
          <w:szCs w:val="21"/>
        </w:rPr>
        <w:t>, you will be following the scenario of a recently hired Junior Data Analyst in a local government office, who has been tasked with importing some data from another department which relates to inventory information about their fleet of vehicles. The data is in comma-separated value (CSV) format and the data also needs cleaning up before you can start to run any kind of analysis on it.</w:t>
      </w:r>
    </w:p>
    <w:p w14:paraId="3DE286C6" w14:textId="77777777" w:rsidR="00132F07" w:rsidRPr="00132F07" w:rsidRDefault="00132F07" w:rsidP="00132F07">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132F07">
        <w:rPr>
          <w:rFonts w:ascii="Microsoft YaHei" w:eastAsia="Microsoft YaHei" w:hAnsi="Microsoft YaHei" w:cs="Times New Roman" w:hint="eastAsia"/>
          <w:b/>
          <w:bCs/>
          <w:color w:val="333333"/>
          <w:sz w:val="42"/>
          <w:szCs w:val="42"/>
        </w:rPr>
        <w:t>Guidelines for the Submission</w:t>
      </w:r>
    </w:p>
    <w:p w14:paraId="36591C78"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Download the file </w:t>
      </w:r>
      <w:hyperlink r:id="rId7" w:tgtFrame="_blank" w:history="1">
        <w:r w:rsidRPr="00132F07">
          <w:rPr>
            <w:rFonts w:ascii="Microsoft YaHei" w:eastAsia="Microsoft YaHei" w:hAnsi="Microsoft YaHei" w:cs="Times New Roman" w:hint="eastAsia"/>
            <w:color w:val="4183C4"/>
            <w:sz w:val="21"/>
            <w:szCs w:val="21"/>
            <w:u w:val="single"/>
          </w:rPr>
          <w:t>Montgomery_Fleet_Equipment_Inventory_FA_PART_1_START.CSV</w:t>
        </w:r>
      </w:hyperlink>
      <w:r w:rsidRPr="00132F07">
        <w:rPr>
          <w:rFonts w:ascii="Microsoft YaHei" w:eastAsia="Microsoft YaHei" w:hAnsi="Microsoft YaHei" w:cs="Times New Roman" w:hint="eastAsia"/>
          <w:color w:val="333333"/>
          <w:sz w:val="21"/>
          <w:szCs w:val="21"/>
        </w:rPr>
        <w:t>. Upload and open the file with Excel for the web and convert it to an .XLSX file. Then clean the data as detailed below.</w:t>
      </w:r>
    </w:p>
    <w:p w14:paraId="13A5E676" w14:textId="77777777" w:rsidR="00132F07" w:rsidRPr="00132F07" w:rsidRDefault="00132F07" w:rsidP="00132F07">
      <w:pPr>
        <w:spacing w:after="240"/>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Use the course videos from Module 3 and the lab ‘Hands-on Lab 5: Cleaning Data’ to help you complete these tasks.</w:t>
      </w:r>
    </w:p>
    <w:p w14:paraId="5E86FF8D" w14:textId="77777777" w:rsidR="00132F07" w:rsidRPr="00132F07" w:rsidRDefault="00132F07" w:rsidP="00132F07">
      <w:pPr>
        <w:spacing w:after="240"/>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Tasks to perform:</w:t>
      </w:r>
    </w:p>
    <w:p w14:paraId="7C06B762" w14:textId="77777777" w:rsidR="00132F07" w:rsidRPr="00132F07" w:rsidRDefault="00132F07" w:rsidP="00132F07">
      <w:pPr>
        <w:numPr>
          <w:ilvl w:val="0"/>
          <w:numId w:val="15"/>
        </w:num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b/>
          <w:bCs/>
          <w:color w:val="333333"/>
          <w:sz w:val="21"/>
          <w:szCs w:val="21"/>
        </w:rPr>
        <w:t>Save the CSV file as an XLSX file:</w:t>
      </w:r>
      <w:r w:rsidRPr="00132F07">
        <w:rPr>
          <w:rFonts w:ascii="Microsoft YaHei" w:eastAsia="Microsoft YaHei" w:hAnsi="Microsoft YaHei" w:cs="Times New Roman" w:hint="eastAsia"/>
          <w:color w:val="333333"/>
          <w:sz w:val="21"/>
          <w:szCs w:val="21"/>
        </w:rPr>
        <w:t> Click the ‘Edit Workbook’ button in the ToolTip to save the file as an XLSX file. The file is converted when you click ‘OK’ in the prompt.</w:t>
      </w:r>
    </w:p>
    <w:p w14:paraId="28B631C6" w14:textId="77777777" w:rsidR="00132F07" w:rsidRPr="00132F07" w:rsidRDefault="00132F07" w:rsidP="00132F07">
      <w:pPr>
        <w:numPr>
          <w:ilvl w:val="0"/>
          <w:numId w:val="15"/>
        </w:num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b/>
          <w:bCs/>
          <w:color w:val="333333"/>
          <w:sz w:val="21"/>
          <w:szCs w:val="21"/>
        </w:rPr>
        <w:t>Column widths:</w:t>
      </w:r>
      <w:r w:rsidRPr="00132F07">
        <w:rPr>
          <w:rFonts w:ascii="Microsoft YaHei" w:eastAsia="Microsoft YaHei" w:hAnsi="Microsoft YaHei" w:cs="Times New Roman" w:hint="eastAsia"/>
          <w:color w:val="333333"/>
          <w:sz w:val="21"/>
          <w:szCs w:val="21"/>
        </w:rPr>
        <w:t> Sort out the widths of all columns so that the data is clearly visible in all cells.</w:t>
      </w:r>
    </w:p>
    <w:p w14:paraId="70A0467A" w14:textId="77777777" w:rsidR="00132F07" w:rsidRPr="00132F07" w:rsidRDefault="00132F07" w:rsidP="00132F07">
      <w:pPr>
        <w:numPr>
          <w:ilvl w:val="0"/>
          <w:numId w:val="15"/>
        </w:num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b/>
          <w:bCs/>
          <w:color w:val="333333"/>
          <w:sz w:val="21"/>
          <w:szCs w:val="21"/>
        </w:rPr>
        <w:t>Empty rows:</w:t>
      </w:r>
      <w:r w:rsidRPr="00132F07">
        <w:rPr>
          <w:rFonts w:ascii="Microsoft YaHei" w:eastAsia="Microsoft YaHei" w:hAnsi="Microsoft YaHei" w:cs="Times New Roman" w:hint="eastAsia"/>
          <w:color w:val="333333"/>
          <w:sz w:val="21"/>
          <w:szCs w:val="21"/>
        </w:rPr>
        <w:t> Use the Filter feature to look for blanks and remove all empty rows from the data.</w:t>
      </w:r>
    </w:p>
    <w:p w14:paraId="4FBCB672" w14:textId="77777777" w:rsidR="00132F07" w:rsidRPr="00132F07" w:rsidRDefault="00132F07" w:rsidP="00132F07">
      <w:pPr>
        <w:numPr>
          <w:ilvl w:val="0"/>
          <w:numId w:val="15"/>
        </w:num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b/>
          <w:bCs/>
          <w:color w:val="333333"/>
          <w:sz w:val="21"/>
          <w:szCs w:val="21"/>
        </w:rPr>
        <w:t>Duplicate records:</w:t>
      </w:r>
      <w:r w:rsidRPr="00132F07">
        <w:rPr>
          <w:rFonts w:ascii="Microsoft YaHei" w:eastAsia="Microsoft YaHei" w:hAnsi="Microsoft YaHei" w:cs="Times New Roman" w:hint="eastAsia"/>
          <w:color w:val="333333"/>
          <w:sz w:val="21"/>
          <w:szCs w:val="21"/>
        </w:rPr>
        <w:t> Use either the Conditional Formatting or Remove Duplicates feature to look for and remove any duplicated records from the data.</w:t>
      </w:r>
    </w:p>
    <w:p w14:paraId="15B024A2" w14:textId="77777777" w:rsidR="00132F07" w:rsidRPr="00132F07" w:rsidRDefault="00132F07" w:rsidP="00132F07">
      <w:pPr>
        <w:numPr>
          <w:ilvl w:val="0"/>
          <w:numId w:val="15"/>
        </w:num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b/>
          <w:bCs/>
          <w:color w:val="333333"/>
          <w:sz w:val="21"/>
          <w:szCs w:val="21"/>
        </w:rPr>
        <w:lastRenderedPageBreak/>
        <w:t>Spelling:</w:t>
      </w:r>
      <w:r w:rsidRPr="00132F07">
        <w:rPr>
          <w:rFonts w:ascii="Microsoft YaHei" w:eastAsia="Microsoft YaHei" w:hAnsi="Microsoft YaHei" w:cs="Times New Roman" w:hint="eastAsia"/>
          <w:color w:val="333333"/>
          <w:sz w:val="21"/>
          <w:szCs w:val="21"/>
        </w:rPr>
        <w:t> The original source file data has not been checked for errors in the spelling. Check for spelling mistakes in the data and fix them.</w:t>
      </w:r>
    </w:p>
    <w:p w14:paraId="217A1FF0" w14:textId="77777777" w:rsidR="00132F07" w:rsidRPr="00132F07" w:rsidRDefault="00132F07" w:rsidP="00132F07">
      <w:pPr>
        <w:numPr>
          <w:ilvl w:val="0"/>
          <w:numId w:val="15"/>
        </w:num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b/>
          <w:bCs/>
          <w:color w:val="333333"/>
          <w:sz w:val="21"/>
          <w:szCs w:val="21"/>
        </w:rPr>
        <w:t>Whitespace:</w:t>
      </w:r>
      <w:r w:rsidRPr="00132F07">
        <w:rPr>
          <w:rFonts w:ascii="Microsoft YaHei" w:eastAsia="Microsoft YaHei" w:hAnsi="Microsoft YaHei" w:cs="Times New Roman" w:hint="eastAsia"/>
          <w:color w:val="333333"/>
          <w:sz w:val="21"/>
          <w:szCs w:val="21"/>
        </w:rPr>
        <w:t> Use the Find and Replace feature to remove all double-spaces from the data.</w:t>
      </w:r>
    </w:p>
    <w:p w14:paraId="6527FFCB" w14:textId="77777777" w:rsidR="00132F07" w:rsidRPr="00132F07" w:rsidRDefault="00132F07" w:rsidP="00132F07">
      <w:pPr>
        <w:numPr>
          <w:ilvl w:val="0"/>
          <w:numId w:val="15"/>
        </w:num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b/>
          <w:bCs/>
          <w:color w:val="333333"/>
          <w:sz w:val="21"/>
          <w:szCs w:val="21"/>
        </w:rPr>
        <w:t>Department names:</w:t>
      </w:r>
      <w:r w:rsidRPr="00132F07">
        <w:rPr>
          <w:rFonts w:ascii="Microsoft YaHei" w:eastAsia="Microsoft YaHei" w:hAnsi="Microsoft YaHei" w:cs="Times New Roman" w:hint="eastAsia"/>
          <w:color w:val="333333"/>
          <w:sz w:val="21"/>
          <w:szCs w:val="21"/>
        </w:rPr>
        <w:t xml:space="preserve"> When the data was converted from its data source, the department names (see correct list below) didn’t import </w:t>
      </w:r>
      <w:proofErr w:type="gramStart"/>
      <w:r w:rsidRPr="00132F07">
        <w:rPr>
          <w:rFonts w:ascii="Microsoft YaHei" w:eastAsia="Microsoft YaHei" w:hAnsi="Microsoft YaHei" w:cs="Times New Roman" w:hint="eastAsia"/>
          <w:color w:val="333333"/>
          <w:sz w:val="21"/>
          <w:szCs w:val="21"/>
        </w:rPr>
        <w:t>correctly</w:t>
      </w:r>
      <w:proofErr w:type="gramEnd"/>
      <w:r w:rsidRPr="00132F07">
        <w:rPr>
          <w:rFonts w:ascii="Microsoft YaHei" w:eastAsia="Microsoft YaHei" w:hAnsi="Microsoft YaHei" w:cs="Times New Roman" w:hint="eastAsia"/>
          <w:color w:val="333333"/>
          <w:sz w:val="21"/>
          <w:szCs w:val="21"/>
        </w:rPr>
        <w:t xml:space="preserve"> and they are now split over two columns in the data. Use Flash Fill to reduce the department names to just one column, and then remove any unnecessary columns.</w:t>
      </w:r>
    </w:p>
    <w:tbl>
      <w:tblPr>
        <w:tblW w:w="12195" w:type="dxa"/>
        <w:tblInd w:w="720" w:type="dxa"/>
        <w:tblCellMar>
          <w:left w:w="0" w:type="dxa"/>
          <w:right w:w="0" w:type="dxa"/>
        </w:tblCellMar>
        <w:tblLook w:val="04A0" w:firstRow="1" w:lastRow="0" w:firstColumn="1" w:lastColumn="0" w:noHBand="0" w:noVBand="1"/>
      </w:tblPr>
      <w:tblGrid>
        <w:gridCol w:w="6774"/>
        <w:gridCol w:w="5421"/>
      </w:tblGrid>
      <w:tr w:rsidR="00132F07" w:rsidRPr="00132F07" w14:paraId="7AE380FD" w14:textId="77777777" w:rsidTr="00132F0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8D0522" w14:textId="77777777" w:rsidR="00132F07" w:rsidRPr="00132F07" w:rsidRDefault="00132F07" w:rsidP="00132F07">
            <w:pPr>
              <w:jc w:val="center"/>
              <w:rPr>
                <w:rFonts w:ascii="Times New Roman" w:eastAsia="Times New Roman" w:hAnsi="Times New Roman" w:cs="Times New Roman" w:hint="eastAsia"/>
                <w:b/>
                <w:bCs/>
              </w:rPr>
            </w:pPr>
            <w:r w:rsidRPr="00132F07">
              <w:rPr>
                <w:rFonts w:ascii="Times New Roman" w:eastAsia="Times New Roman" w:hAnsi="Times New Roman" w:cs="Times New Roman"/>
                <w:b/>
                <w:bCs/>
              </w:rPr>
              <w:t>Department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0AC2E5" w14:textId="77777777" w:rsidR="00132F07" w:rsidRPr="00132F07" w:rsidRDefault="00132F07" w:rsidP="00132F07">
            <w:pPr>
              <w:jc w:val="center"/>
              <w:rPr>
                <w:rFonts w:ascii="Times New Roman" w:eastAsia="Times New Roman" w:hAnsi="Times New Roman" w:cs="Times New Roman"/>
                <w:b/>
                <w:bCs/>
              </w:rPr>
            </w:pPr>
            <w:r w:rsidRPr="00132F07">
              <w:rPr>
                <w:rFonts w:ascii="Times New Roman" w:eastAsia="Times New Roman" w:hAnsi="Times New Roman" w:cs="Times New Roman"/>
                <w:b/>
                <w:bCs/>
              </w:rPr>
              <w:t>Department</w:t>
            </w:r>
          </w:p>
        </w:tc>
      </w:tr>
      <w:tr w:rsidR="00132F07" w:rsidRPr="00132F07" w14:paraId="48C5E319" w14:textId="77777777" w:rsidTr="00132F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D853CA" w14:textId="77777777" w:rsidR="00132F07" w:rsidRPr="00132F07" w:rsidRDefault="00132F07" w:rsidP="00132F07">
            <w:pPr>
              <w:rPr>
                <w:rFonts w:ascii="Times New Roman" w:eastAsia="Times New Roman" w:hAnsi="Times New Roman" w:cs="Times New Roman"/>
              </w:rPr>
            </w:pPr>
            <w:r w:rsidRPr="00132F07">
              <w:rPr>
                <w:rFonts w:ascii="Times New Roman" w:eastAsia="Times New Roman" w:hAnsi="Times New Roman" w:cs="Times New Roman"/>
              </w:rPr>
              <w:t>Board of Elections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1312D1" w14:textId="77777777" w:rsidR="00132F07" w:rsidRPr="00132F07" w:rsidRDefault="00132F07" w:rsidP="00132F07">
            <w:pPr>
              <w:rPr>
                <w:rFonts w:ascii="Times New Roman" w:eastAsia="Times New Roman" w:hAnsi="Times New Roman" w:cs="Times New Roman"/>
              </w:rPr>
            </w:pPr>
            <w:r w:rsidRPr="00132F07">
              <w:rPr>
                <w:rFonts w:ascii="Times New Roman" w:eastAsia="Times New Roman" w:hAnsi="Times New Roman" w:cs="Times New Roman"/>
              </w:rPr>
              <w:t>Economic Development</w:t>
            </w:r>
          </w:p>
        </w:tc>
      </w:tr>
      <w:tr w:rsidR="00132F07" w:rsidRPr="00132F07" w14:paraId="03F0731B" w14:textId="77777777" w:rsidTr="00132F0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A603A1" w14:textId="77777777" w:rsidR="00132F07" w:rsidRPr="00132F07" w:rsidRDefault="00132F07" w:rsidP="00132F07">
            <w:pPr>
              <w:rPr>
                <w:rFonts w:ascii="Times New Roman" w:eastAsia="Times New Roman" w:hAnsi="Times New Roman" w:cs="Times New Roman"/>
              </w:rPr>
            </w:pPr>
            <w:r w:rsidRPr="00132F07">
              <w:rPr>
                <w:rFonts w:ascii="Times New Roman" w:eastAsia="Times New Roman" w:hAnsi="Times New Roman" w:cs="Times New Roman"/>
              </w:rPr>
              <w:t>Circuit Court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E6379D" w14:textId="77777777" w:rsidR="00132F07" w:rsidRPr="00132F07" w:rsidRDefault="00132F07" w:rsidP="00132F07">
            <w:pPr>
              <w:rPr>
                <w:rFonts w:ascii="Times New Roman" w:eastAsia="Times New Roman" w:hAnsi="Times New Roman" w:cs="Times New Roman"/>
              </w:rPr>
            </w:pPr>
            <w:r w:rsidRPr="00132F07">
              <w:rPr>
                <w:rFonts w:ascii="Times New Roman" w:eastAsia="Times New Roman" w:hAnsi="Times New Roman" w:cs="Times New Roman"/>
              </w:rPr>
              <w:t>Environmental Protection</w:t>
            </w:r>
          </w:p>
        </w:tc>
      </w:tr>
      <w:tr w:rsidR="00132F07" w:rsidRPr="00132F07" w14:paraId="57F58FB9" w14:textId="77777777" w:rsidTr="00132F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7C8A08" w14:textId="77777777" w:rsidR="00132F07" w:rsidRPr="00132F07" w:rsidRDefault="00132F07" w:rsidP="00132F07">
            <w:pPr>
              <w:rPr>
                <w:rFonts w:ascii="Times New Roman" w:eastAsia="Times New Roman" w:hAnsi="Times New Roman" w:cs="Times New Roman"/>
              </w:rPr>
            </w:pPr>
            <w:r w:rsidRPr="00132F07">
              <w:rPr>
                <w:rFonts w:ascii="Times New Roman" w:eastAsia="Times New Roman" w:hAnsi="Times New Roman" w:cs="Times New Roman"/>
              </w:rPr>
              <w:t>Community Engagement Cluster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C829B9" w14:textId="77777777" w:rsidR="00132F07" w:rsidRPr="00132F07" w:rsidRDefault="00132F07" w:rsidP="00132F07">
            <w:pPr>
              <w:rPr>
                <w:rFonts w:ascii="Times New Roman" w:eastAsia="Times New Roman" w:hAnsi="Times New Roman" w:cs="Times New Roman"/>
              </w:rPr>
            </w:pPr>
            <w:r w:rsidRPr="00132F07">
              <w:rPr>
                <w:rFonts w:ascii="Times New Roman" w:eastAsia="Times New Roman" w:hAnsi="Times New Roman" w:cs="Times New Roman"/>
              </w:rPr>
              <w:t>Finance</w:t>
            </w:r>
          </w:p>
        </w:tc>
      </w:tr>
      <w:tr w:rsidR="00132F07" w:rsidRPr="00132F07" w14:paraId="67D8F3E9" w14:textId="77777777" w:rsidTr="00132F0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978D2B" w14:textId="77777777" w:rsidR="00132F07" w:rsidRPr="00132F07" w:rsidRDefault="00132F07" w:rsidP="00132F07">
            <w:pPr>
              <w:rPr>
                <w:rFonts w:ascii="Times New Roman" w:eastAsia="Times New Roman" w:hAnsi="Times New Roman" w:cs="Times New Roman"/>
              </w:rPr>
            </w:pPr>
            <w:r w:rsidRPr="00132F07">
              <w:rPr>
                <w:rFonts w:ascii="Times New Roman" w:eastAsia="Times New Roman" w:hAnsi="Times New Roman" w:cs="Times New Roman"/>
              </w:rPr>
              <w:t>Community Use of Public Facilities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0F5FC0" w14:textId="77777777" w:rsidR="00132F07" w:rsidRPr="00132F07" w:rsidRDefault="00132F07" w:rsidP="00132F07">
            <w:pPr>
              <w:rPr>
                <w:rFonts w:ascii="Times New Roman" w:eastAsia="Times New Roman" w:hAnsi="Times New Roman" w:cs="Times New Roman"/>
              </w:rPr>
            </w:pPr>
            <w:r w:rsidRPr="00132F07">
              <w:rPr>
                <w:rFonts w:ascii="Times New Roman" w:eastAsia="Times New Roman" w:hAnsi="Times New Roman" w:cs="Times New Roman"/>
              </w:rPr>
              <w:t>Fire and Rescue</w:t>
            </w:r>
          </w:p>
        </w:tc>
      </w:tr>
      <w:tr w:rsidR="00132F07" w:rsidRPr="00132F07" w14:paraId="40D5CD79" w14:textId="77777777" w:rsidTr="00132F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121418" w14:textId="77777777" w:rsidR="00132F07" w:rsidRPr="00132F07" w:rsidRDefault="00132F07" w:rsidP="00132F07">
            <w:pPr>
              <w:rPr>
                <w:rFonts w:ascii="Times New Roman" w:eastAsia="Times New Roman" w:hAnsi="Times New Roman" w:cs="Times New Roman"/>
              </w:rPr>
            </w:pPr>
            <w:r w:rsidRPr="00132F07">
              <w:rPr>
                <w:rFonts w:ascii="Times New Roman" w:eastAsia="Times New Roman" w:hAnsi="Times New Roman" w:cs="Times New Roman"/>
              </w:rPr>
              <w:t>Consumer Protection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999AD6" w14:textId="77777777" w:rsidR="00132F07" w:rsidRPr="00132F07" w:rsidRDefault="00132F07" w:rsidP="00132F07">
            <w:pPr>
              <w:rPr>
                <w:rFonts w:ascii="Times New Roman" w:eastAsia="Times New Roman" w:hAnsi="Times New Roman" w:cs="Times New Roman"/>
              </w:rPr>
            </w:pPr>
            <w:r w:rsidRPr="00132F07">
              <w:rPr>
                <w:rFonts w:ascii="Times New Roman" w:eastAsia="Times New Roman" w:hAnsi="Times New Roman" w:cs="Times New Roman"/>
              </w:rPr>
              <w:t>General Services</w:t>
            </w:r>
          </w:p>
        </w:tc>
      </w:tr>
      <w:tr w:rsidR="00132F07" w:rsidRPr="00132F07" w14:paraId="082E9BEB" w14:textId="77777777" w:rsidTr="00132F0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386A9B" w14:textId="77777777" w:rsidR="00132F07" w:rsidRPr="00132F07" w:rsidRDefault="00132F07" w:rsidP="00132F07">
            <w:pPr>
              <w:rPr>
                <w:rFonts w:ascii="Times New Roman" w:eastAsia="Times New Roman" w:hAnsi="Times New Roman" w:cs="Times New Roman"/>
              </w:rPr>
            </w:pPr>
            <w:r w:rsidRPr="00132F07">
              <w:rPr>
                <w:rFonts w:ascii="Times New Roman" w:eastAsia="Times New Roman" w:hAnsi="Times New Roman" w:cs="Times New Roman"/>
              </w:rPr>
              <w:t>Correction and Rehabilitation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5E995F" w14:textId="77777777" w:rsidR="00132F07" w:rsidRPr="00132F07" w:rsidRDefault="00132F07" w:rsidP="00132F07">
            <w:pPr>
              <w:rPr>
                <w:rFonts w:ascii="Times New Roman" w:eastAsia="Times New Roman" w:hAnsi="Times New Roman" w:cs="Times New Roman"/>
              </w:rPr>
            </w:pPr>
            <w:r w:rsidRPr="00132F07">
              <w:rPr>
                <w:rFonts w:ascii="Times New Roman" w:eastAsia="Times New Roman" w:hAnsi="Times New Roman" w:cs="Times New Roman"/>
              </w:rPr>
              <w:t>Health and Human Services</w:t>
            </w:r>
          </w:p>
        </w:tc>
      </w:tr>
      <w:tr w:rsidR="00132F07" w:rsidRPr="00132F07" w14:paraId="40BA5AAA" w14:textId="77777777" w:rsidTr="00132F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204801" w14:textId="77777777" w:rsidR="00132F07" w:rsidRPr="00132F07" w:rsidRDefault="00132F07" w:rsidP="00132F07">
            <w:pPr>
              <w:rPr>
                <w:rFonts w:ascii="Times New Roman" w:eastAsia="Times New Roman" w:hAnsi="Times New Roman" w:cs="Times New Roman"/>
              </w:rPr>
            </w:pPr>
            <w:r w:rsidRPr="00132F07">
              <w:rPr>
                <w:rFonts w:ascii="Times New Roman" w:eastAsia="Times New Roman" w:hAnsi="Times New Roman" w:cs="Times New Roman"/>
              </w:rPr>
              <w:t xml:space="preserve">County </w:t>
            </w:r>
            <w:proofErr w:type="spellStart"/>
            <w:r w:rsidRPr="00132F07">
              <w:rPr>
                <w:rFonts w:ascii="Times New Roman" w:eastAsia="Times New Roman" w:hAnsi="Times New Roman" w:cs="Times New Roman"/>
              </w:rPr>
              <w:t>Executives</w:t>
            </w:r>
            <w:proofErr w:type="spellEnd"/>
            <w:r w:rsidRPr="00132F07">
              <w:rPr>
                <w:rFonts w:ascii="Times New Roman" w:eastAsia="Times New Roman" w:hAnsi="Times New Roman" w:cs="Times New Roman"/>
              </w:rPr>
              <w:t xml:space="preserve"> Office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775310" w14:textId="77777777" w:rsidR="00132F07" w:rsidRPr="00132F07" w:rsidRDefault="00132F07" w:rsidP="00132F07">
            <w:pPr>
              <w:rPr>
                <w:rFonts w:ascii="Times New Roman" w:eastAsia="Times New Roman" w:hAnsi="Times New Roman" w:cs="Times New Roman"/>
              </w:rPr>
            </w:pPr>
          </w:p>
        </w:tc>
      </w:tr>
    </w:tbl>
    <w:p w14:paraId="4834FB08" w14:textId="77777777" w:rsidR="00132F07" w:rsidRPr="00132F07" w:rsidRDefault="00132F07" w:rsidP="00132F07">
      <w:pPr>
        <w:numPr>
          <w:ilvl w:val="0"/>
          <w:numId w:val="15"/>
        </w:numPr>
        <w:rPr>
          <w:rFonts w:ascii="Microsoft YaHei" w:eastAsia="Microsoft YaHei" w:hAnsi="Microsoft YaHei" w:cs="Times New Roman"/>
          <w:color w:val="333333"/>
          <w:sz w:val="21"/>
          <w:szCs w:val="21"/>
        </w:rPr>
      </w:pPr>
      <w:r w:rsidRPr="00132F07">
        <w:rPr>
          <w:rFonts w:ascii="Microsoft YaHei" w:eastAsia="Microsoft YaHei" w:hAnsi="Microsoft YaHei" w:cs="Times New Roman" w:hint="eastAsia"/>
          <w:b/>
          <w:bCs/>
          <w:color w:val="333333"/>
          <w:sz w:val="21"/>
          <w:szCs w:val="21"/>
        </w:rPr>
        <w:t>Save your workbook:</w:t>
      </w:r>
      <w:r w:rsidRPr="00132F07">
        <w:rPr>
          <w:rFonts w:ascii="Microsoft YaHei" w:eastAsia="Microsoft YaHei" w:hAnsi="Microsoft YaHei" w:cs="Times New Roman" w:hint="eastAsia"/>
          <w:color w:val="333333"/>
          <w:sz w:val="21"/>
          <w:szCs w:val="21"/>
        </w:rPr>
        <w:t> Use ‘Save As’ to save your completed workbook as </w:t>
      </w:r>
      <w:proofErr w:type="gramStart"/>
      <w:r w:rsidRPr="00132F07">
        <w:rPr>
          <w:rFonts w:ascii="Microsoft YaHei" w:eastAsia="Microsoft YaHei" w:hAnsi="Microsoft YaHei" w:cs="Times New Roman" w:hint="eastAsia"/>
          <w:b/>
          <w:bCs/>
          <w:color w:val="333333"/>
          <w:sz w:val="21"/>
          <w:szCs w:val="21"/>
        </w:rPr>
        <w:t>Montgomery_Fleet_Equipment_Inventory_FA_PART_1_END.XLSX</w:t>
      </w:r>
      <w:proofErr w:type="gramEnd"/>
    </w:p>
    <w:p w14:paraId="338F427D" w14:textId="77777777" w:rsidR="00132F07" w:rsidRPr="00132F07" w:rsidRDefault="00132F07" w:rsidP="00132F07">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132F07">
        <w:rPr>
          <w:rFonts w:ascii="Microsoft YaHei" w:eastAsia="Microsoft YaHei" w:hAnsi="Microsoft YaHei" w:cs="Times New Roman" w:hint="eastAsia"/>
          <w:b/>
          <w:bCs/>
          <w:color w:val="333333"/>
          <w:sz w:val="42"/>
          <w:szCs w:val="42"/>
        </w:rPr>
        <w:t>Grading Information</w:t>
      </w:r>
    </w:p>
    <w:p w14:paraId="19F6946C" w14:textId="77777777" w:rsidR="00132F07" w:rsidRPr="00132F07" w:rsidRDefault="00132F07" w:rsidP="00132F07">
      <w:pPr>
        <w:spacing w:after="240"/>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For your assignment to be graded in a subsequent step in this course, you will be required to upload the completed Excel workbook that you saved in Task 8.</w:t>
      </w:r>
    </w:p>
    <w:p w14:paraId="23A8B300"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The </w:t>
      </w:r>
      <w:r w:rsidRPr="00132F07">
        <w:rPr>
          <w:rFonts w:ascii="Microsoft YaHei" w:eastAsia="Microsoft YaHei" w:hAnsi="Microsoft YaHei" w:cs="Times New Roman" w:hint="eastAsia"/>
          <w:b/>
          <w:bCs/>
          <w:color w:val="333333"/>
          <w:sz w:val="21"/>
          <w:szCs w:val="21"/>
        </w:rPr>
        <w:t>main grading criteria</w:t>
      </w:r>
      <w:r w:rsidRPr="00132F07">
        <w:rPr>
          <w:rFonts w:ascii="Microsoft YaHei" w:eastAsia="Microsoft YaHei" w:hAnsi="Microsoft YaHei" w:cs="Times New Roman" w:hint="eastAsia"/>
          <w:color w:val="333333"/>
          <w:sz w:val="21"/>
          <w:szCs w:val="21"/>
        </w:rPr>
        <w:t> will be:</w:t>
      </w:r>
    </w:p>
    <w:p w14:paraId="19E7D095" w14:textId="77777777" w:rsidR="00132F07" w:rsidRPr="00132F07" w:rsidRDefault="00132F07" w:rsidP="00132F07">
      <w:pPr>
        <w:numPr>
          <w:ilvl w:val="0"/>
          <w:numId w:val="16"/>
        </w:num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Is the data saved correctly?</w:t>
      </w:r>
    </w:p>
    <w:p w14:paraId="6D39A5D7" w14:textId="77777777" w:rsidR="00132F07" w:rsidRPr="00132F07" w:rsidRDefault="00132F07" w:rsidP="00132F07">
      <w:pPr>
        <w:numPr>
          <w:ilvl w:val="0"/>
          <w:numId w:val="16"/>
        </w:num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Is the data formatted correctly?</w:t>
      </w:r>
    </w:p>
    <w:p w14:paraId="579C0E68" w14:textId="77777777" w:rsidR="00132F07" w:rsidRPr="00132F07" w:rsidRDefault="00132F07" w:rsidP="00132F07">
      <w:pPr>
        <w:numPr>
          <w:ilvl w:val="0"/>
          <w:numId w:val="16"/>
        </w:num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Has the data been cleaned correctly?</w:t>
      </w:r>
    </w:p>
    <w:p w14:paraId="18E19BCD"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You </w:t>
      </w:r>
      <w:r w:rsidRPr="00132F07">
        <w:rPr>
          <w:rFonts w:ascii="Microsoft YaHei" w:eastAsia="Microsoft YaHei" w:hAnsi="Microsoft YaHei" w:cs="Times New Roman" w:hint="eastAsia"/>
          <w:b/>
          <w:bCs/>
          <w:color w:val="333333"/>
          <w:sz w:val="21"/>
          <w:szCs w:val="21"/>
        </w:rPr>
        <w:t>will not be judged</w:t>
      </w:r>
      <w:r w:rsidRPr="00132F07">
        <w:rPr>
          <w:rFonts w:ascii="Microsoft YaHei" w:eastAsia="Microsoft YaHei" w:hAnsi="Microsoft YaHei" w:cs="Times New Roman" w:hint="eastAsia"/>
          <w:color w:val="333333"/>
          <w:sz w:val="21"/>
          <w:szCs w:val="21"/>
        </w:rPr>
        <w:t> on:</w:t>
      </w:r>
    </w:p>
    <w:p w14:paraId="2222D028" w14:textId="77777777" w:rsidR="00132F07" w:rsidRPr="00132F07" w:rsidRDefault="00132F07" w:rsidP="00132F07">
      <w:pPr>
        <w:numPr>
          <w:ilvl w:val="0"/>
          <w:numId w:val="17"/>
        </w:num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Your English language, including spelling or grammatical mistakes.</w:t>
      </w:r>
    </w:p>
    <w:p w14:paraId="2C98495A" w14:textId="77777777" w:rsidR="00132F07" w:rsidRPr="00132F07" w:rsidRDefault="00132F07" w:rsidP="00132F07">
      <w:pPr>
        <w:numPr>
          <w:ilvl w:val="0"/>
          <w:numId w:val="17"/>
        </w:num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The content of any text or image(s) or where a link is hyperlinked to.</w:t>
      </w:r>
    </w:p>
    <w:p w14:paraId="6942CBB9" w14:textId="77777777" w:rsidR="00132F07" w:rsidRPr="00132F07" w:rsidRDefault="00132F07" w:rsidP="00132F07">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132F07">
        <w:rPr>
          <w:rFonts w:ascii="Microsoft YaHei" w:eastAsia="Microsoft YaHei" w:hAnsi="Microsoft YaHei" w:cs="Times New Roman" w:hint="eastAsia"/>
          <w:b/>
          <w:bCs/>
          <w:color w:val="333333"/>
          <w:sz w:val="42"/>
          <w:szCs w:val="42"/>
        </w:rPr>
        <w:lastRenderedPageBreak/>
        <w:t>Author(s)</w:t>
      </w:r>
    </w:p>
    <w:p w14:paraId="428E63BB" w14:textId="77777777" w:rsidR="00132F07" w:rsidRPr="00132F07" w:rsidRDefault="00132F07" w:rsidP="00132F07">
      <w:pPr>
        <w:numPr>
          <w:ilvl w:val="0"/>
          <w:numId w:val="18"/>
        </w:numPr>
        <w:rPr>
          <w:rFonts w:ascii="Microsoft YaHei" w:eastAsia="Microsoft YaHei" w:hAnsi="Microsoft YaHei" w:cs="Times New Roman" w:hint="eastAsia"/>
          <w:color w:val="333333"/>
          <w:sz w:val="21"/>
          <w:szCs w:val="21"/>
        </w:rPr>
      </w:pPr>
      <w:hyperlink r:id="rId8" w:tgtFrame="_blank" w:history="1">
        <w:r w:rsidRPr="00132F07">
          <w:rPr>
            <w:rFonts w:ascii="Microsoft YaHei" w:eastAsia="Microsoft YaHei" w:hAnsi="Microsoft YaHei" w:cs="Times New Roman" w:hint="eastAsia"/>
            <w:color w:val="4183C4"/>
            <w:sz w:val="21"/>
            <w:szCs w:val="21"/>
            <w:u w:val="single"/>
          </w:rPr>
          <w:t>Steve Ryan</w:t>
        </w:r>
      </w:hyperlink>
    </w:p>
    <w:p w14:paraId="6B94C982" w14:textId="77777777" w:rsidR="00132F07" w:rsidRPr="00132F07" w:rsidRDefault="00132F07" w:rsidP="00132F07">
      <w:pPr>
        <w:spacing w:before="240" w:after="240"/>
        <w:outlineLvl w:val="2"/>
        <w:rPr>
          <w:rFonts w:ascii="Microsoft YaHei" w:eastAsia="Microsoft YaHei" w:hAnsi="Microsoft YaHei" w:cs="Times New Roman" w:hint="eastAsia"/>
          <w:b/>
          <w:bCs/>
          <w:color w:val="333333"/>
          <w:sz w:val="36"/>
          <w:szCs w:val="36"/>
        </w:rPr>
      </w:pPr>
      <w:r w:rsidRPr="00132F07">
        <w:rPr>
          <w:rFonts w:ascii="Microsoft YaHei" w:eastAsia="Microsoft YaHei" w:hAnsi="Microsoft YaHei" w:cs="Times New Roman" w:hint="eastAsia"/>
          <w:b/>
          <w:bCs/>
          <w:color w:val="333333"/>
          <w:sz w:val="36"/>
          <w:szCs w:val="36"/>
        </w:rPr>
        <w:t>Other Contributor(s)</w:t>
      </w:r>
    </w:p>
    <w:p w14:paraId="4603727E" w14:textId="77777777" w:rsidR="00132F07" w:rsidRPr="00132F07" w:rsidRDefault="00132F07" w:rsidP="00132F07">
      <w:pPr>
        <w:numPr>
          <w:ilvl w:val="0"/>
          <w:numId w:val="19"/>
        </w:numPr>
        <w:rPr>
          <w:rFonts w:ascii="Microsoft YaHei" w:eastAsia="Microsoft YaHei" w:hAnsi="Microsoft YaHei" w:cs="Times New Roman" w:hint="eastAsia"/>
          <w:color w:val="333333"/>
          <w:sz w:val="21"/>
          <w:szCs w:val="21"/>
        </w:rPr>
      </w:pPr>
      <w:hyperlink r:id="rId9" w:tgtFrame="_blank" w:history="1">
        <w:r w:rsidRPr="00132F07">
          <w:rPr>
            <w:rFonts w:ascii="Microsoft YaHei" w:eastAsia="Microsoft YaHei" w:hAnsi="Microsoft YaHei" w:cs="Times New Roman" w:hint="eastAsia"/>
            <w:color w:val="4183C4"/>
            <w:sz w:val="21"/>
            <w:szCs w:val="21"/>
            <w:u w:val="single"/>
          </w:rPr>
          <w:t xml:space="preserve">Sandip </w:t>
        </w:r>
        <w:proofErr w:type="spellStart"/>
        <w:r w:rsidRPr="00132F07">
          <w:rPr>
            <w:rFonts w:ascii="Microsoft YaHei" w:eastAsia="Microsoft YaHei" w:hAnsi="Microsoft YaHei" w:cs="Times New Roman" w:hint="eastAsia"/>
            <w:color w:val="4183C4"/>
            <w:sz w:val="21"/>
            <w:szCs w:val="21"/>
            <w:u w:val="single"/>
          </w:rPr>
          <w:t>Saha</w:t>
        </w:r>
        <w:proofErr w:type="spellEnd"/>
        <w:r w:rsidRPr="00132F07">
          <w:rPr>
            <w:rFonts w:ascii="Microsoft YaHei" w:eastAsia="Microsoft YaHei" w:hAnsi="Microsoft YaHei" w:cs="Times New Roman" w:hint="eastAsia"/>
            <w:color w:val="4183C4"/>
            <w:sz w:val="21"/>
            <w:szCs w:val="21"/>
            <w:u w:val="single"/>
          </w:rPr>
          <w:t xml:space="preserve"> Joy</w:t>
        </w:r>
      </w:hyperlink>
    </w:p>
    <w:p w14:paraId="0D4C25C4" w14:textId="77777777" w:rsidR="00132F07" w:rsidRPr="00132F07" w:rsidRDefault="00132F07" w:rsidP="00132F07">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132F07">
        <w:rPr>
          <w:rFonts w:ascii="Microsoft YaHei" w:eastAsia="Microsoft YaHei" w:hAnsi="Microsoft YaHei" w:cs="Times New Roman" w:hint="eastAsia"/>
          <w:b/>
          <w:bCs/>
          <w:color w:val="333333"/>
          <w:sz w:val="42"/>
          <w:szCs w:val="42"/>
        </w:rPr>
        <w:t>Changelog</w:t>
      </w:r>
    </w:p>
    <w:tbl>
      <w:tblPr>
        <w:tblW w:w="12615" w:type="dxa"/>
        <w:tblCellMar>
          <w:left w:w="0" w:type="dxa"/>
          <w:right w:w="0" w:type="dxa"/>
        </w:tblCellMar>
        <w:tblLook w:val="04A0" w:firstRow="1" w:lastRow="0" w:firstColumn="1" w:lastColumn="0" w:noHBand="0" w:noVBand="1"/>
      </w:tblPr>
      <w:tblGrid>
        <w:gridCol w:w="1664"/>
        <w:gridCol w:w="1274"/>
        <w:gridCol w:w="2155"/>
        <w:gridCol w:w="7522"/>
      </w:tblGrid>
      <w:tr w:rsidR="00132F07" w:rsidRPr="00132F07" w14:paraId="170258FC" w14:textId="77777777" w:rsidTr="00132F0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18973" w14:textId="77777777" w:rsidR="00132F07" w:rsidRPr="00132F07" w:rsidRDefault="00132F07" w:rsidP="00132F07">
            <w:pPr>
              <w:jc w:val="center"/>
              <w:rPr>
                <w:rFonts w:ascii="Microsoft YaHei" w:eastAsia="Microsoft YaHei" w:hAnsi="Microsoft YaHei" w:cs="Times New Roman" w:hint="eastAsia"/>
                <w:b/>
                <w:bCs/>
                <w:color w:val="333333"/>
                <w:sz w:val="21"/>
                <w:szCs w:val="21"/>
              </w:rPr>
            </w:pPr>
            <w:r w:rsidRPr="00132F07">
              <w:rPr>
                <w:rFonts w:ascii="Microsoft YaHei" w:eastAsia="Microsoft YaHei" w:hAnsi="Microsoft YaHei" w:cs="Times New Roman" w:hint="eastAsia"/>
                <w:b/>
                <w:bCs/>
                <w:color w:val="333333"/>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12D1EC" w14:textId="77777777" w:rsidR="00132F07" w:rsidRPr="00132F07" w:rsidRDefault="00132F07" w:rsidP="00132F07">
            <w:pPr>
              <w:jc w:val="center"/>
              <w:rPr>
                <w:rFonts w:ascii="Microsoft YaHei" w:eastAsia="Microsoft YaHei" w:hAnsi="Microsoft YaHei" w:cs="Times New Roman" w:hint="eastAsia"/>
                <w:b/>
                <w:bCs/>
                <w:color w:val="333333"/>
                <w:sz w:val="21"/>
                <w:szCs w:val="21"/>
              </w:rPr>
            </w:pPr>
            <w:r w:rsidRPr="00132F07">
              <w:rPr>
                <w:rFonts w:ascii="Microsoft YaHei" w:eastAsia="Microsoft YaHei" w:hAnsi="Microsoft YaHei" w:cs="Times New Roman" w:hint="eastAsia"/>
                <w:b/>
                <w:bCs/>
                <w:color w:val="333333"/>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0C4012" w14:textId="77777777" w:rsidR="00132F07" w:rsidRPr="00132F07" w:rsidRDefault="00132F07" w:rsidP="00132F07">
            <w:pPr>
              <w:jc w:val="center"/>
              <w:rPr>
                <w:rFonts w:ascii="Microsoft YaHei" w:eastAsia="Microsoft YaHei" w:hAnsi="Microsoft YaHei" w:cs="Times New Roman" w:hint="eastAsia"/>
                <w:b/>
                <w:bCs/>
                <w:color w:val="333333"/>
                <w:sz w:val="21"/>
                <w:szCs w:val="21"/>
              </w:rPr>
            </w:pPr>
            <w:r w:rsidRPr="00132F07">
              <w:rPr>
                <w:rFonts w:ascii="Microsoft YaHei" w:eastAsia="Microsoft YaHei" w:hAnsi="Microsoft YaHei" w:cs="Times New Roman" w:hint="eastAsia"/>
                <w:b/>
                <w:bCs/>
                <w:color w:val="333333"/>
                <w:sz w:val="21"/>
                <w:szCs w:val="21"/>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02DDC2" w14:textId="77777777" w:rsidR="00132F07" w:rsidRPr="00132F07" w:rsidRDefault="00132F07" w:rsidP="00132F07">
            <w:pPr>
              <w:jc w:val="center"/>
              <w:rPr>
                <w:rFonts w:ascii="Microsoft YaHei" w:eastAsia="Microsoft YaHei" w:hAnsi="Microsoft YaHei" w:cs="Times New Roman" w:hint="eastAsia"/>
                <w:b/>
                <w:bCs/>
                <w:color w:val="333333"/>
                <w:sz w:val="21"/>
                <w:szCs w:val="21"/>
              </w:rPr>
            </w:pPr>
            <w:r w:rsidRPr="00132F07">
              <w:rPr>
                <w:rFonts w:ascii="Microsoft YaHei" w:eastAsia="Microsoft YaHei" w:hAnsi="Microsoft YaHei" w:cs="Times New Roman" w:hint="eastAsia"/>
                <w:b/>
                <w:bCs/>
                <w:color w:val="333333"/>
                <w:sz w:val="21"/>
                <w:szCs w:val="21"/>
              </w:rPr>
              <w:t>Change Description</w:t>
            </w:r>
          </w:p>
        </w:tc>
      </w:tr>
      <w:tr w:rsidR="00132F07" w:rsidRPr="00132F07" w14:paraId="35C13476" w14:textId="77777777" w:rsidTr="00132F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1C788A"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2021-10-11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491A6D"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87AEB2"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Malika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45E079"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Updated dataset source link</w:t>
            </w:r>
          </w:p>
        </w:tc>
      </w:tr>
      <w:tr w:rsidR="00132F07" w:rsidRPr="00132F07" w14:paraId="57B88AFB" w14:textId="77777777" w:rsidTr="00132F0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0656AD"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2020-10-02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381373"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4EEC21"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5A786"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Edited to use most recent version of Final Assignment instructions</w:t>
            </w:r>
          </w:p>
        </w:tc>
      </w:tr>
      <w:tr w:rsidR="00132F07" w:rsidRPr="00132F07" w14:paraId="63E70D48" w14:textId="77777777" w:rsidTr="00132F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B8AE13"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2020-09-02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FB0884"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825BDD"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0AF1B1"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Edited to use different datasets for Parts 1 and 2</w:t>
            </w:r>
          </w:p>
        </w:tc>
      </w:tr>
      <w:tr w:rsidR="00132F07" w:rsidRPr="00132F07" w14:paraId="16220E33" w14:textId="77777777" w:rsidTr="00132F0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F57845"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2020-08-24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13C53C"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82644A"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4E4E63"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Post ID review and published in course</w:t>
            </w:r>
          </w:p>
        </w:tc>
      </w:tr>
      <w:tr w:rsidR="00132F07" w:rsidRPr="00132F07" w14:paraId="43DFE23D" w14:textId="77777777" w:rsidTr="00132F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877306"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2020-08-23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54855E"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8D5F56"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 xml:space="preserve">Sandip </w:t>
            </w:r>
            <w:proofErr w:type="spellStart"/>
            <w:r w:rsidRPr="00132F07">
              <w:rPr>
                <w:rFonts w:ascii="Microsoft YaHei" w:eastAsia="Microsoft YaHei" w:hAnsi="Microsoft YaHei" w:cs="Times New Roman" w:hint="eastAsia"/>
                <w:color w:val="333333"/>
                <w:sz w:val="21"/>
                <w:szCs w:val="21"/>
              </w:rPr>
              <w:t>Saha</w:t>
            </w:r>
            <w:proofErr w:type="spellEnd"/>
            <w:r w:rsidRPr="00132F07">
              <w:rPr>
                <w:rFonts w:ascii="Microsoft YaHei" w:eastAsia="Microsoft YaHei" w:hAnsi="Microsoft YaHei" w:cs="Times New Roman" w:hint="eastAsia"/>
                <w:color w:val="333333"/>
                <w:sz w:val="21"/>
                <w:szCs w:val="21"/>
              </w:rPr>
              <w:t xml:space="preserve"> Joy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8F2735"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Converted to markdown in GitLab</w:t>
            </w:r>
          </w:p>
        </w:tc>
      </w:tr>
      <w:tr w:rsidR="00132F07" w:rsidRPr="00132F07" w14:paraId="16E12705" w14:textId="77777777" w:rsidTr="00132F0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F70AA9"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2020-08-22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60E0B1"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98C456"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B0EF82" w14:textId="77777777" w:rsidR="00132F07" w:rsidRPr="00132F07" w:rsidRDefault="00132F07" w:rsidP="00132F07">
            <w:pPr>
              <w:rPr>
                <w:rFonts w:ascii="Microsoft YaHei" w:eastAsia="Microsoft YaHei" w:hAnsi="Microsoft YaHei" w:cs="Times New Roman" w:hint="eastAsia"/>
                <w:color w:val="333333"/>
                <w:sz w:val="21"/>
                <w:szCs w:val="21"/>
              </w:rPr>
            </w:pPr>
            <w:r w:rsidRPr="00132F07">
              <w:rPr>
                <w:rFonts w:ascii="Microsoft YaHei" w:eastAsia="Microsoft YaHei" w:hAnsi="Microsoft YaHei" w:cs="Times New Roman" w:hint="eastAsia"/>
                <w:color w:val="333333"/>
                <w:sz w:val="21"/>
                <w:szCs w:val="21"/>
              </w:rPr>
              <w:t>Initial version created in Word</w:t>
            </w:r>
          </w:p>
        </w:tc>
      </w:tr>
    </w:tbl>
    <w:p w14:paraId="56A2A7A8" w14:textId="77777777" w:rsidR="00132F07" w:rsidRPr="00132F07" w:rsidRDefault="00132F07" w:rsidP="00132F07">
      <w:pPr>
        <w:spacing w:before="240" w:after="240"/>
        <w:outlineLvl w:val="2"/>
        <w:rPr>
          <w:rFonts w:ascii="Microsoft YaHei" w:eastAsia="Microsoft YaHei" w:hAnsi="Microsoft YaHei" w:cs="Times New Roman" w:hint="eastAsia"/>
          <w:b/>
          <w:bCs/>
          <w:color w:val="333333"/>
          <w:sz w:val="36"/>
          <w:szCs w:val="36"/>
        </w:rPr>
      </w:pPr>
      <w:r w:rsidRPr="00132F07">
        <w:rPr>
          <w:rFonts w:ascii="Microsoft YaHei" w:eastAsia="Microsoft YaHei" w:hAnsi="Microsoft YaHei" w:cs="Times New Roman" w:hint="eastAsia"/>
          <w:b/>
          <w:bCs/>
          <w:color w:val="333333"/>
          <w:sz w:val="36"/>
          <w:szCs w:val="36"/>
        </w:rPr>
        <w:t>© IBM Corporation 2020. All rights reserved.</w:t>
      </w:r>
    </w:p>
    <w:p w14:paraId="72163F5E" w14:textId="77777777" w:rsidR="00332DF2" w:rsidRPr="00132F07" w:rsidRDefault="00332DF2" w:rsidP="00132F07"/>
    <w:sectPr w:rsidR="00332DF2" w:rsidRPr="00132F07" w:rsidSect="004C6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80C"/>
    <w:multiLevelType w:val="multilevel"/>
    <w:tmpl w:val="A94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6D51"/>
    <w:multiLevelType w:val="multilevel"/>
    <w:tmpl w:val="F2EA7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E1D6D"/>
    <w:multiLevelType w:val="multilevel"/>
    <w:tmpl w:val="2DF09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0F88"/>
    <w:multiLevelType w:val="multilevel"/>
    <w:tmpl w:val="027EF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A4043"/>
    <w:multiLevelType w:val="multilevel"/>
    <w:tmpl w:val="F680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84994"/>
    <w:multiLevelType w:val="multilevel"/>
    <w:tmpl w:val="ECF0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22305"/>
    <w:multiLevelType w:val="multilevel"/>
    <w:tmpl w:val="6972B9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B17E7"/>
    <w:multiLevelType w:val="multilevel"/>
    <w:tmpl w:val="3CFE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41F88"/>
    <w:multiLevelType w:val="multilevel"/>
    <w:tmpl w:val="DAD6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20114"/>
    <w:multiLevelType w:val="multilevel"/>
    <w:tmpl w:val="1334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72AB4"/>
    <w:multiLevelType w:val="multilevel"/>
    <w:tmpl w:val="C966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25F8B"/>
    <w:multiLevelType w:val="multilevel"/>
    <w:tmpl w:val="3D38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217CF6"/>
    <w:multiLevelType w:val="multilevel"/>
    <w:tmpl w:val="6136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2410D"/>
    <w:multiLevelType w:val="multilevel"/>
    <w:tmpl w:val="7FE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A6D32"/>
    <w:multiLevelType w:val="multilevel"/>
    <w:tmpl w:val="E65E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CF78B1"/>
    <w:multiLevelType w:val="multilevel"/>
    <w:tmpl w:val="04FA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01A50"/>
    <w:multiLevelType w:val="multilevel"/>
    <w:tmpl w:val="423C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F07304"/>
    <w:multiLevelType w:val="multilevel"/>
    <w:tmpl w:val="4E0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C70511"/>
    <w:multiLevelType w:val="multilevel"/>
    <w:tmpl w:val="314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916619">
    <w:abstractNumId w:val="13"/>
  </w:num>
  <w:num w:numId="2" w16cid:durableId="98643925">
    <w:abstractNumId w:val="7"/>
  </w:num>
  <w:num w:numId="3" w16cid:durableId="899753665">
    <w:abstractNumId w:val="5"/>
  </w:num>
  <w:num w:numId="4" w16cid:durableId="1672290457">
    <w:abstractNumId w:val="6"/>
  </w:num>
  <w:num w:numId="5" w16cid:durableId="938491307">
    <w:abstractNumId w:val="12"/>
  </w:num>
  <w:num w:numId="6" w16cid:durableId="246967424">
    <w:abstractNumId w:val="2"/>
  </w:num>
  <w:num w:numId="7" w16cid:durableId="813837070">
    <w:abstractNumId w:val="16"/>
  </w:num>
  <w:num w:numId="8" w16cid:durableId="1918129076">
    <w:abstractNumId w:val="1"/>
  </w:num>
  <w:num w:numId="9" w16cid:durableId="1730573802">
    <w:abstractNumId w:val="9"/>
  </w:num>
  <w:num w:numId="10" w16cid:durableId="1662737884">
    <w:abstractNumId w:val="17"/>
  </w:num>
  <w:num w:numId="11" w16cid:durableId="272399899">
    <w:abstractNumId w:val="14"/>
  </w:num>
  <w:num w:numId="12" w16cid:durableId="444733761">
    <w:abstractNumId w:val="3"/>
  </w:num>
  <w:num w:numId="13" w16cid:durableId="1996030912">
    <w:abstractNumId w:val="4"/>
  </w:num>
  <w:num w:numId="14" w16cid:durableId="2055345263">
    <w:abstractNumId w:val="0"/>
  </w:num>
  <w:num w:numId="15" w16cid:durableId="344551890">
    <w:abstractNumId w:val="11"/>
  </w:num>
  <w:num w:numId="16" w16cid:durableId="1279263346">
    <w:abstractNumId w:val="15"/>
  </w:num>
  <w:num w:numId="17" w16cid:durableId="27226760">
    <w:abstractNumId w:val="10"/>
  </w:num>
  <w:num w:numId="18" w16cid:durableId="566108952">
    <w:abstractNumId w:val="18"/>
  </w:num>
  <w:num w:numId="19" w16cid:durableId="220867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05"/>
    <w:rsid w:val="00132F07"/>
    <w:rsid w:val="002B5305"/>
    <w:rsid w:val="00332DF2"/>
    <w:rsid w:val="004C67EB"/>
    <w:rsid w:val="009F52C5"/>
    <w:rsid w:val="00AC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DA657"/>
  <w15:chartTrackingRefBased/>
  <w15:docId w15:val="{9A0EA094-45F8-C64E-A4B9-F9575524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3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53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530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3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53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53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53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B5305"/>
    <w:rPr>
      <w:b/>
      <w:bCs/>
    </w:rPr>
  </w:style>
  <w:style w:type="character" w:styleId="Hyperlink">
    <w:name w:val="Hyperlink"/>
    <w:basedOn w:val="DefaultParagraphFont"/>
    <w:uiPriority w:val="99"/>
    <w:semiHidden/>
    <w:unhideWhenUsed/>
    <w:rsid w:val="002B5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2440">
      <w:bodyDiv w:val="1"/>
      <w:marLeft w:val="0"/>
      <w:marRight w:val="0"/>
      <w:marTop w:val="0"/>
      <w:marBottom w:val="0"/>
      <w:divBdr>
        <w:top w:val="none" w:sz="0" w:space="0" w:color="auto"/>
        <w:left w:val="none" w:sz="0" w:space="0" w:color="auto"/>
        <w:bottom w:val="none" w:sz="0" w:space="0" w:color="auto"/>
        <w:right w:val="none" w:sz="0" w:space="0" w:color="auto"/>
      </w:divBdr>
    </w:div>
    <w:div w:id="18144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evelryan?utm_medium=Exinfluencer&amp;utm_source=Exinfluencer&amp;utm_content=000026UJ&amp;utm_term=10006555&amp;utm_id=NA-SkillsNetwork-Channel-SkillsNetworkCoursesIBMDeveloperSkillsNetworkDA0130ENSkillsNetwork958-2022-01-01" TargetMode="External"/><Relationship Id="rId3" Type="http://schemas.openxmlformats.org/officeDocument/2006/relationships/settings" Target="settings.xml"/><Relationship Id="rId7" Type="http://schemas.openxmlformats.org/officeDocument/2006/relationships/hyperlink" Target="https://cf-courses-data.s3.us.cloud-object-storage.appdomain.cloud/IBMDeveloperSkillsNetwork-DA0130EN-SkillsNetwork/Hands-on%20Labs/Peer%20Graded%20Assignment%20-%20Part%201/Montgomery_Fleet_Equipment_Inventory_FA_PART_1_STAR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ontgomerycountymd.gov/Government/Fleet-Equipment-Inventory/93vc-wpd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sandipsahajoy/?utm_medium=Exinfluencer&amp;utm_source=Exinfluencer&amp;utm_content=000026UJ&amp;utm_term=10006555&amp;utm_id=NA-SkillsNetwork-Channel-SkillsNetworkCoursesIBMDeveloperSkillsNetworkDA0130ENSkillsNetwork958-2022-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Maglies</dc:creator>
  <cp:keywords/>
  <dc:description/>
  <cp:lastModifiedBy>Robert Maglies</cp:lastModifiedBy>
  <cp:revision>2</cp:revision>
  <dcterms:created xsi:type="dcterms:W3CDTF">2023-03-29T03:35:00Z</dcterms:created>
  <dcterms:modified xsi:type="dcterms:W3CDTF">2023-03-29T03:35:00Z</dcterms:modified>
</cp:coreProperties>
</file>