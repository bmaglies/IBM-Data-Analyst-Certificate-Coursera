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4BCDB" w14:textId="79A9B9AD" w:rsidR="002B5305" w:rsidRPr="002B5305" w:rsidRDefault="002B5305" w:rsidP="002B5305">
      <w:pPr>
        <w:jc w:val="center"/>
        <w:rPr>
          <w:rFonts w:ascii="Microsoft YaHei" w:eastAsia="Microsoft YaHei" w:hAnsi="Microsoft YaHei" w:cs="Times New Roman"/>
          <w:color w:val="333333"/>
          <w:sz w:val="21"/>
          <w:szCs w:val="21"/>
        </w:rPr>
      </w:pPr>
      <w:r w:rsidRPr="002B5305">
        <w:rPr>
          <w:rFonts w:ascii="Microsoft YaHei" w:eastAsia="Microsoft YaHei" w:hAnsi="Microsoft YaHei" w:cs="Times New Roman"/>
          <w:color w:val="333333"/>
          <w:sz w:val="21"/>
          <w:szCs w:val="21"/>
        </w:rPr>
        <w:fldChar w:fldCharType="begin"/>
      </w:r>
      <w:r w:rsidRPr="002B5305">
        <w:rPr>
          <w:rFonts w:ascii="Microsoft YaHei" w:eastAsia="Microsoft YaHei" w:hAnsi="Microsoft YaHei" w:cs="Times New Roman"/>
          <w:color w:val="333333"/>
          <w:sz w:val="21"/>
          <w:szCs w:val="21"/>
        </w:rPr>
        <w:instrText xml:space="preserve"> INCLUDEPICTURE "https://cf-courses-data.s3.us.cloud-object-storage.appdomain.cloud/IBMDeveloperSkillsNetwork-DA0130EN-SkillsNetwork/images/SN_web_lightmode.png" \* MERGEFORMATINET </w:instrText>
      </w:r>
      <w:r w:rsidRPr="002B5305">
        <w:rPr>
          <w:rFonts w:ascii="Microsoft YaHei" w:eastAsia="Microsoft YaHei" w:hAnsi="Microsoft YaHei" w:cs="Times New Roman"/>
          <w:color w:val="333333"/>
          <w:sz w:val="21"/>
          <w:szCs w:val="21"/>
        </w:rPr>
        <w:fldChar w:fldCharType="separate"/>
      </w:r>
      <w:r w:rsidRPr="002B5305">
        <w:rPr>
          <w:rFonts w:ascii="Microsoft YaHei" w:eastAsia="Microsoft YaHei" w:hAnsi="Microsoft YaHei" w:cs="Times New Roman"/>
          <w:noProof/>
          <w:color w:val="333333"/>
          <w:sz w:val="21"/>
          <w:szCs w:val="21"/>
        </w:rPr>
        <w:drawing>
          <wp:inline distT="0" distB="0" distL="0" distR="0" wp14:anchorId="53863B5E" wp14:editId="47433DE1">
            <wp:extent cx="3810000" cy="1320800"/>
            <wp:effectExtent l="0" t="0" r="0" b="0"/>
            <wp:docPr id="6" name="Picture 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medium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10000" cy="1320800"/>
                    </a:xfrm>
                    <a:prstGeom prst="rect">
                      <a:avLst/>
                    </a:prstGeom>
                    <a:noFill/>
                    <a:ln>
                      <a:noFill/>
                    </a:ln>
                  </pic:spPr>
                </pic:pic>
              </a:graphicData>
            </a:graphic>
          </wp:inline>
        </w:drawing>
      </w:r>
      <w:r w:rsidRPr="002B5305">
        <w:rPr>
          <w:rFonts w:ascii="Microsoft YaHei" w:eastAsia="Microsoft YaHei" w:hAnsi="Microsoft YaHei" w:cs="Times New Roman"/>
          <w:color w:val="333333"/>
          <w:sz w:val="21"/>
          <w:szCs w:val="21"/>
        </w:rPr>
        <w:fldChar w:fldCharType="end"/>
      </w:r>
    </w:p>
    <w:p w14:paraId="316DDF92" w14:textId="77777777" w:rsidR="002B5305" w:rsidRPr="002B5305" w:rsidRDefault="002B5305" w:rsidP="002B5305">
      <w:pPr>
        <w:pBdr>
          <w:bottom w:val="single" w:sz="6" w:space="4" w:color="EEEEEE"/>
        </w:pBdr>
        <w:spacing w:before="240" w:after="240"/>
        <w:outlineLvl w:val="0"/>
        <w:rPr>
          <w:rFonts w:ascii="Microsoft YaHei" w:eastAsia="Microsoft YaHei" w:hAnsi="Microsoft YaHei" w:cs="Times New Roman" w:hint="eastAsia"/>
          <w:b/>
          <w:bCs/>
          <w:color w:val="333333"/>
          <w:kern w:val="36"/>
          <w:sz w:val="54"/>
          <w:szCs w:val="54"/>
        </w:rPr>
      </w:pPr>
      <w:r w:rsidRPr="002B5305">
        <w:rPr>
          <w:rFonts w:ascii="Microsoft YaHei" w:eastAsia="Microsoft YaHei" w:hAnsi="Microsoft YaHei" w:cs="Times New Roman" w:hint="eastAsia"/>
          <w:b/>
          <w:bCs/>
          <w:color w:val="333333"/>
          <w:kern w:val="36"/>
          <w:sz w:val="54"/>
          <w:szCs w:val="54"/>
        </w:rPr>
        <w:t>Hands-on Lab 7: Using Pivot Tables</w:t>
      </w:r>
    </w:p>
    <w:p w14:paraId="5F26BEDA" w14:textId="77777777" w:rsidR="002B5305" w:rsidRPr="002B5305" w:rsidRDefault="002B5305" w:rsidP="002B5305">
      <w:pPr>
        <w:rPr>
          <w:rFonts w:ascii="Microsoft YaHei" w:eastAsia="Microsoft YaHei" w:hAnsi="Microsoft YaHei" w:cs="Times New Roman" w:hint="eastAsia"/>
          <w:color w:val="333333"/>
          <w:sz w:val="21"/>
          <w:szCs w:val="21"/>
        </w:rPr>
      </w:pPr>
      <w:r w:rsidRPr="002B5305">
        <w:rPr>
          <w:rFonts w:ascii="Microsoft YaHei" w:eastAsia="Microsoft YaHei" w:hAnsi="Microsoft YaHei" w:cs="Times New Roman" w:hint="eastAsia"/>
          <w:b/>
          <w:bCs/>
          <w:color w:val="333333"/>
          <w:sz w:val="21"/>
          <w:szCs w:val="21"/>
        </w:rPr>
        <w:t>Estimated time needed:</w:t>
      </w:r>
      <w:r w:rsidRPr="002B5305">
        <w:rPr>
          <w:rFonts w:ascii="Microsoft YaHei" w:eastAsia="Microsoft YaHei" w:hAnsi="Microsoft YaHei" w:cs="Times New Roman" w:hint="eastAsia"/>
          <w:color w:val="333333"/>
          <w:sz w:val="21"/>
          <w:szCs w:val="21"/>
        </w:rPr>
        <w:t xml:space="preserve"> 30 </w:t>
      </w:r>
      <w:proofErr w:type="gramStart"/>
      <w:r w:rsidRPr="002B5305">
        <w:rPr>
          <w:rFonts w:ascii="Microsoft YaHei" w:eastAsia="Microsoft YaHei" w:hAnsi="Microsoft YaHei" w:cs="Times New Roman" w:hint="eastAsia"/>
          <w:color w:val="333333"/>
          <w:sz w:val="21"/>
          <w:szCs w:val="21"/>
        </w:rPr>
        <w:t>minutes</w:t>
      </w:r>
      <w:proofErr w:type="gramEnd"/>
    </w:p>
    <w:p w14:paraId="6C7490BA" w14:textId="77777777" w:rsidR="002B5305" w:rsidRPr="002B5305" w:rsidRDefault="002B5305" w:rsidP="002B5305">
      <w:pPr>
        <w:spacing w:after="240"/>
        <w:rPr>
          <w:rFonts w:ascii="Microsoft YaHei" w:eastAsia="Microsoft YaHei" w:hAnsi="Microsoft YaHei" w:cs="Times New Roman" w:hint="eastAsia"/>
          <w:color w:val="333333"/>
          <w:sz w:val="21"/>
          <w:szCs w:val="21"/>
        </w:rPr>
      </w:pPr>
      <w:r w:rsidRPr="002B5305">
        <w:rPr>
          <w:rFonts w:ascii="Microsoft YaHei" w:eastAsia="Microsoft YaHei" w:hAnsi="Microsoft YaHei" w:cs="Times New Roman" w:hint="eastAsia"/>
          <w:color w:val="333333"/>
          <w:sz w:val="21"/>
          <w:szCs w:val="21"/>
        </w:rPr>
        <w:t>In this lab, first you will learn how to format data as a table, how to create a Pivot Table and use fields to arrange data in a Pivot Table, and how to perform calculations using Pivot Table data. Next, you will learn some other features that we can use with Pivot Tables, including Recommended Charts, Filters, Slicers, and Timelines.</w:t>
      </w:r>
    </w:p>
    <w:p w14:paraId="4EE1201D" w14:textId="77777777" w:rsidR="002B5305" w:rsidRPr="002B5305" w:rsidRDefault="002B5305" w:rsidP="002B5305">
      <w:pPr>
        <w:pBdr>
          <w:bottom w:val="single" w:sz="6" w:space="4" w:color="EEEEEE"/>
        </w:pBdr>
        <w:spacing w:before="240" w:after="240"/>
        <w:outlineLvl w:val="0"/>
        <w:rPr>
          <w:rFonts w:ascii="Microsoft YaHei" w:eastAsia="Microsoft YaHei" w:hAnsi="Microsoft YaHei" w:cs="Times New Roman" w:hint="eastAsia"/>
          <w:b/>
          <w:bCs/>
          <w:color w:val="333333"/>
          <w:kern w:val="36"/>
          <w:sz w:val="54"/>
          <w:szCs w:val="54"/>
        </w:rPr>
      </w:pPr>
      <w:r w:rsidRPr="002B5305">
        <w:rPr>
          <w:rFonts w:ascii="Microsoft YaHei" w:eastAsia="Microsoft YaHei" w:hAnsi="Microsoft YaHei" w:cs="Times New Roman" w:hint="eastAsia"/>
          <w:b/>
          <w:bCs/>
          <w:color w:val="333333"/>
          <w:kern w:val="36"/>
          <w:sz w:val="54"/>
          <w:szCs w:val="54"/>
        </w:rPr>
        <w:t xml:space="preserve">Software Used in this </w:t>
      </w:r>
      <w:proofErr w:type="gramStart"/>
      <w:r w:rsidRPr="002B5305">
        <w:rPr>
          <w:rFonts w:ascii="Microsoft YaHei" w:eastAsia="Microsoft YaHei" w:hAnsi="Microsoft YaHei" w:cs="Times New Roman" w:hint="eastAsia"/>
          <w:b/>
          <w:bCs/>
          <w:color w:val="333333"/>
          <w:kern w:val="36"/>
          <w:sz w:val="54"/>
          <w:szCs w:val="54"/>
        </w:rPr>
        <w:t>Lab</w:t>
      </w:r>
      <w:proofErr w:type="gramEnd"/>
    </w:p>
    <w:p w14:paraId="2D99CBC8" w14:textId="77777777" w:rsidR="002B5305" w:rsidRPr="002B5305" w:rsidRDefault="002B5305" w:rsidP="002B5305">
      <w:pPr>
        <w:spacing w:after="240"/>
        <w:rPr>
          <w:rFonts w:ascii="Microsoft YaHei" w:eastAsia="Microsoft YaHei" w:hAnsi="Microsoft YaHei" w:cs="Times New Roman" w:hint="eastAsia"/>
          <w:color w:val="333333"/>
          <w:sz w:val="21"/>
          <w:szCs w:val="21"/>
        </w:rPr>
      </w:pPr>
      <w:r w:rsidRPr="002B5305">
        <w:rPr>
          <w:rFonts w:ascii="Microsoft YaHei" w:eastAsia="Microsoft YaHei" w:hAnsi="Microsoft YaHei" w:cs="Times New Roman" w:hint="eastAsia"/>
          <w:color w:val="333333"/>
          <w:sz w:val="21"/>
          <w:szCs w:val="21"/>
        </w:rPr>
        <w:t>The instruction videos in this course use the full Excel Desktop version as this has all the available product features, but for the hands-on labs we will be using the free ‘Excel for the web’ version as this is available to everyone.</w:t>
      </w:r>
    </w:p>
    <w:p w14:paraId="002B89EF" w14:textId="77777777" w:rsidR="002B5305" w:rsidRPr="002B5305" w:rsidRDefault="002B5305" w:rsidP="002B5305">
      <w:pPr>
        <w:rPr>
          <w:rFonts w:ascii="Microsoft YaHei" w:eastAsia="Microsoft YaHei" w:hAnsi="Microsoft YaHei" w:cs="Times New Roman" w:hint="eastAsia"/>
          <w:color w:val="333333"/>
          <w:sz w:val="21"/>
          <w:szCs w:val="21"/>
        </w:rPr>
      </w:pPr>
      <w:r w:rsidRPr="002B5305">
        <w:rPr>
          <w:rFonts w:ascii="Microsoft YaHei" w:eastAsia="Microsoft YaHei" w:hAnsi="Microsoft YaHei" w:cs="Times New Roman" w:hint="eastAsia"/>
          <w:color w:val="333333"/>
          <w:sz w:val="21"/>
          <w:szCs w:val="21"/>
        </w:rPr>
        <w:t>Although you can use the Excel Desktop software if you have access to this version, </w:t>
      </w:r>
      <w:ins w:id="0" w:author="Unknown">
        <w:r w:rsidRPr="002B5305">
          <w:rPr>
            <w:rFonts w:ascii="Microsoft YaHei" w:eastAsia="Microsoft YaHei" w:hAnsi="Microsoft YaHei" w:cs="Times New Roman" w:hint="eastAsia"/>
            <w:color w:val="333333"/>
            <w:sz w:val="21"/>
            <w:szCs w:val="21"/>
          </w:rPr>
          <w:t>it is recommended that you use Excel for the web for the hands-on labs</w:t>
        </w:r>
      </w:ins>
      <w:r w:rsidRPr="002B5305">
        <w:rPr>
          <w:rFonts w:ascii="Microsoft YaHei" w:eastAsia="Microsoft YaHei" w:hAnsi="Microsoft YaHei" w:cs="Times New Roman" w:hint="eastAsia"/>
          <w:color w:val="333333"/>
          <w:sz w:val="21"/>
          <w:szCs w:val="21"/>
        </w:rPr>
        <w:t> as the lab instructions specifically refer to this version, and there are some small differences in the interface and available features.</w:t>
      </w:r>
    </w:p>
    <w:p w14:paraId="215733DF" w14:textId="77777777" w:rsidR="002B5305" w:rsidRPr="002B5305" w:rsidRDefault="002B5305" w:rsidP="002B5305">
      <w:pPr>
        <w:pBdr>
          <w:bottom w:val="single" w:sz="6" w:space="4" w:color="EEEEEE"/>
        </w:pBdr>
        <w:spacing w:before="240" w:after="240"/>
        <w:outlineLvl w:val="0"/>
        <w:rPr>
          <w:rFonts w:ascii="Microsoft YaHei" w:eastAsia="Microsoft YaHei" w:hAnsi="Microsoft YaHei" w:cs="Times New Roman" w:hint="eastAsia"/>
          <w:b/>
          <w:bCs/>
          <w:color w:val="333333"/>
          <w:kern w:val="36"/>
          <w:sz w:val="54"/>
          <w:szCs w:val="54"/>
        </w:rPr>
      </w:pPr>
      <w:r w:rsidRPr="002B5305">
        <w:rPr>
          <w:rFonts w:ascii="Microsoft YaHei" w:eastAsia="Microsoft YaHei" w:hAnsi="Microsoft YaHei" w:cs="Times New Roman" w:hint="eastAsia"/>
          <w:b/>
          <w:bCs/>
          <w:color w:val="333333"/>
          <w:kern w:val="36"/>
          <w:sz w:val="54"/>
          <w:szCs w:val="54"/>
        </w:rPr>
        <w:t xml:space="preserve">Dataset Used in this </w:t>
      </w:r>
      <w:proofErr w:type="gramStart"/>
      <w:r w:rsidRPr="002B5305">
        <w:rPr>
          <w:rFonts w:ascii="Microsoft YaHei" w:eastAsia="Microsoft YaHei" w:hAnsi="Microsoft YaHei" w:cs="Times New Roman" w:hint="eastAsia"/>
          <w:b/>
          <w:bCs/>
          <w:color w:val="333333"/>
          <w:kern w:val="36"/>
          <w:sz w:val="54"/>
          <w:szCs w:val="54"/>
        </w:rPr>
        <w:t>Lab</w:t>
      </w:r>
      <w:proofErr w:type="gramEnd"/>
    </w:p>
    <w:p w14:paraId="296DC5A3" w14:textId="77777777" w:rsidR="002B5305" w:rsidRPr="002B5305" w:rsidRDefault="002B5305" w:rsidP="002B5305">
      <w:pPr>
        <w:rPr>
          <w:rFonts w:ascii="Microsoft YaHei" w:eastAsia="Microsoft YaHei" w:hAnsi="Microsoft YaHei" w:cs="Times New Roman" w:hint="eastAsia"/>
          <w:color w:val="333333"/>
          <w:sz w:val="21"/>
          <w:szCs w:val="21"/>
        </w:rPr>
      </w:pPr>
      <w:r w:rsidRPr="002B5305">
        <w:rPr>
          <w:rFonts w:ascii="Microsoft YaHei" w:eastAsia="Microsoft YaHei" w:hAnsi="Microsoft YaHei" w:cs="Times New Roman" w:hint="eastAsia"/>
          <w:color w:val="333333"/>
          <w:sz w:val="21"/>
          <w:szCs w:val="21"/>
        </w:rPr>
        <w:t>The dataset used in this lab comes from the following source: </w:t>
      </w:r>
      <w:hyperlink r:id="rId6" w:tgtFrame="_blank" w:history="1">
        <w:r w:rsidRPr="002B5305">
          <w:rPr>
            <w:rFonts w:ascii="Microsoft YaHei" w:eastAsia="Microsoft YaHei" w:hAnsi="Microsoft YaHei" w:cs="Times New Roman" w:hint="eastAsia"/>
            <w:color w:val="4183C4"/>
            <w:sz w:val="21"/>
            <w:szCs w:val="21"/>
            <w:u w:val="single"/>
          </w:rPr>
          <w:t>https://www.kaggle.com/sudalairajkumar/indian-startup-funding</w:t>
        </w:r>
      </w:hyperlink>
      <w:r w:rsidRPr="002B5305">
        <w:rPr>
          <w:rFonts w:ascii="Microsoft YaHei" w:eastAsia="Microsoft YaHei" w:hAnsi="Microsoft YaHei" w:cs="Times New Roman" w:hint="eastAsia"/>
          <w:color w:val="333333"/>
          <w:sz w:val="21"/>
          <w:szCs w:val="21"/>
        </w:rPr>
        <w:t> under a </w:t>
      </w:r>
      <w:hyperlink r:id="rId7" w:tgtFrame="_blank" w:history="1">
        <w:r w:rsidRPr="002B5305">
          <w:rPr>
            <w:rFonts w:ascii="Microsoft YaHei" w:eastAsia="Microsoft YaHei" w:hAnsi="Microsoft YaHei" w:cs="Times New Roman" w:hint="eastAsia"/>
            <w:b/>
            <w:bCs/>
            <w:color w:val="4183C4"/>
            <w:sz w:val="21"/>
            <w:szCs w:val="21"/>
            <w:u w:val="single"/>
          </w:rPr>
          <w:t xml:space="preserve">CC0: </w:t>
        </w:r>
        <w:r w:rsidRPr="002B5305">
          <w:rPr>
            <w:rFonts w:ascii="Microsoft YaHei" w:eastAsia="Microsoft YaHei" w:hAnsi="Microsoft YaHei" w:cs="Times New Roman" w:hint="eastAsia"/>
            <w:b/>
            <w:bCs/>
            <w:color w:val="4183C4"/>
            <w:sz w:val="21"/>
            <w:szCs w:val="21"/>
            <w:u w:val="single"/>
          </w:rPr>
          <w:lastRenderedPageBreak/>
          <w:t>Public Domain license</w:t>
        </w:r>
      </w:hyperlink>
      <w:r w:rsidRPr="002B5305">
        <w:rPr>
          <w:rFonts w:ascii="Microsoft YaHei" w:eastAsia="Microsoft YaHei" w:hAnsi="Microsoft YaHei" w:cs="Times New Roman" w:hint="eastAsia"/>
          <w:color w:val="333333"/>
          <w:sz w:val="21"/>
          <w:szCs w:val="21"/>
        </w:rPr>
        <w:t>.</w:t>
      </w:r>
      <w:r w:rsidRPr="002B5305">
        <w:rPr>
          <w:rFonts w:ascii="Microsoft YaHei" w:eastAsia="Microsoft YaHei" w:hAnsi="Microsoft YaHei" w:cs="Times New Roman" w:hint="eastAsia"/>
          <w:color w:val="333333"/>
          <w:sz w:val="21"/>
          <w:szCs w:val="21"/>
        </w:rPr>
        <w:br/>
        <w:t>Acknowledgement and thanks also goes to </w:t>
      </w:r>
      <w:hyperlink r:id="rId8" w:tgtFrame="_blank" w:history="1">
        <w:r w:rsidRPr="002B5305">
          <w:rPr>
            <w:rFonts w:ascii="Microsoft YaHei" w:eastAsia="Microsoft YaHei" w:hAnsi="Microsoft YaHei" w:cs="Times New Roman" w:hint="eastAsia"/>
            <w:color w:val="4183C4"/>
            <w:sz w:val="21"/>
            <w:szCs w:val="21"/>
            <w:u w:val="single"/>
          </w:rPr>
          <w:t>https://trak.in</w:t>
        </w:r>
      </w:hyperlink>
      <w:r w:rsidRPr="002B5305">
        <w:rPr>
          <w:rFonts w:ascii="Microsoft YaHei" w:eastAsia="Microsoft YaHei" w:hAnsi="Microsoft YaHei" w:cs="Times New Roman" w:hint="eastAsia"/>
          <w:color w:val="333333"/>
          <w:sz w:val="21"/>
          <w:szCs w:val="21"/>
        </w:rPr>
        <w:t> who were generous enough to share the data publicly for free.</w:t>
      </w:r>
    </w:p>
    <w:p w14:paraId="7343B4FC" w14:textId="77777777" w:rsidR="002B5305" w:rsidRPr="002B5305" w:rsidRDefault="002B5305" w:rsidP="002B5305">
      <w:pPr>
        <w:spacing w:after="240"/>
        <w:rPr>
          <w:rFonts w:ascii="Microsoft YaHei" w:eastAsia="Microsoft YaHei" w:hAnsi="Microsoft YaHei" w:cs="Times New Roman" w:hint="eastAsia"/>
          <w:color w:val="333333"/>
          <w:sz w:val="21"/>
          <w:szCs w:val="21"/>
        </w:rPr>
      </w:pPr>
      <w:r w:rsidRPr="002B5305">
        <w:rPr>
          <w:rFonts w:ascii="Microsoft YaHei" w:eastAsia="Microsoft YaHei" w:hAnsi="Microsoft YaHei" w:cs="Times New Roman" w:hint="eastAsia"/>
          <w:color w:val="333333"/>
          <w:sz w:val="21"/>
          <w:szCs w:val="21"/>
        </w:rPr>
        <w:t>We are using a modified subset of that dataset for the lab, so to follow the lab instructions successfully please use the dataset provided with the lab, rather than the dataset from the original source.</w:t>
      </w:r>
    </w:p>
    <w:p w14:paraId="07831F49" w14:textId="77777777" w:rsidR="002B5305" w:rsidRPr="002B5305" w:rsidRDefault="002B5305" w:rsidP="002B5305">
      <w:pPr>
        <w:pBdr>
          <w:bottom w:val="single" w:sz="6" w:space="4" w:color="EEEEEE"/>
        </w:pBdr>
        <w:spacing w:before="240" w:after="240"/>
        <w:outlineLvl w:val="0"/>
        <w:rPr>
          <w:rFonts w:ascii="Microsoft YaHei" w:eastAsia="Microsoft YaHei" w:hAnsi="Microsoft YaHei" w:cs="Times New Roman" w:hint="eastAsia"/>
          <w:b/>
          <w:bCs/>
          <w:color w:val="333333"/>
          <w:kern w:val="36"/>
          <w:sz w:val="54"/>
          <w:szCs w:val="54"/>
        </w:rPr>
      </w:pPr>
      <w:r w:rsidRPr="002B5305">
        <w:rPr>
          <w:rFonts w:ascii="Microsoft YaHei" w:eastAsia="Microsoft YaHei" w:hAnsi="Microsoft YaHei" w:cs="Times New Roman" w:hint="eastAsia"/>
          <w:b/>
          <w:bCs/>
          <w:color w:val="333333"/>
          <w:kern w:val="36"/>
          <w:sz w:val="54"/>
          <w:szCs w:val="54"/>
        </w:rPr>
        <w:t>Objectives</w:t>
      </w:r>
    </w:p>
    <w:p w14:paraId="4C53F12F" w14:textId="77777777" w:rsidR="002B5305" w:rsidRPr="002B5305" w:rsidRDefault="002B5305" w:rsidP="002B5305">
      <w:pPr>
        <w:spacing w:after="240"/>
        <w:rPr>
          <w:rFonts w:ascii="Microsoft YaHei" w:eastAsia="Microsoft YaHei" w:hAnsi="Microsoft YaHei" w:cs="Times New Roman" w:hint="eastAsia"/>
          <w:color w:val="333333"/>
          <w:sz w:val="21"/>
          <w:szCs w:val="21"/>
        </w:rPr>
      </w:pPr>
      <w:r w:rsidRPr="002B5305">
        <w:rPr>
          <w:rFonts w:ascii="Microsoft YaHei" w:eastAsia="Microsoft YaHei" w:hAnsi="Microsoft YaHei" w:cs="Times New Roman" w:hint="eastAsia"/>
          <w:color w:val="333333"/>
          <w:sz w:val="21"/>
          <w:szCs w:val="21"/>
        </w:rPr>
        <w:t>After completing this lab, you will be able to:</w:t>
      </w:r>
    </w:p>
    <w:p w14:paraId="4B5884B8" w14:textId="77777777" w:rsidR="002B5305" w:rsidRPr="002B5305" w:rsidRDefault="002B5305" w:rsidP="002B5305">
      <w:pPr>
        <w:numPr>
          <w:ilvl w:val="0"/>
          <w:numId w:val="1"/>
        </w:numPr>
        <w:rPr>
          <w:rFonts w:ascii="Microsoft YaHei" w:eastAsia="Microsoft YaHei" w:hAnsi="Microsoft YaHei" w:cs="Times New Roman" w:hint="eastAsia"/>
          <w:color w:val="333333"/>
          <w:sz w:val="21"/>
          <w:szCs w:val="21"/>
        </w:rPr>
      </w:pPr>
      <w:r w:rsidRPr="002B5305">
        <w:rPr>
          <w:rFonts w:ascii="Microsoft YaHei" w:eastAsia="Microsoft YaHei" w:hAnsi="Microsoft YaHei" w:cs="Times New Roman" w:hint="eastAsia"/>
          <w:color w:val="333333"/>
          <w:sz w:val="21"/>
          <w:szCs w:val="21"/>
        </w:rPr>
        <w:t>Format data as a table</w:t>
      </w:r>
    </w:p>
    <w:p w14:paraId="1DE86F39" w14:textId="77777777" w:rsidR="002B5305" w:rsidRPr="002B5305" w:rsidRDefault="002B5305" w:rsidP="002B5305">
      <w:pPr>
        <w:numPr>
          <w:ilvl w:val="0"/>
          <w:numId w:val="1"/>
        </w:numPr>
        <w:rPr>
          <w:rFonts w:ascii="Microsoft YaHei" w:eastAsia="Microsoft YaHei" w:hAnsi="Microsoft YaHei" w:cs="Times New Roman" w:hint="eastAsia"/>
          <w:color w:val="333333"/>
          <w:sz w:val="21"/>
          <w:szCs w:val="21"/>
        </w:rPr>
      </w:pPr>
      <w:r w:rsidRPr="002B5305">
        <w:rPr>
          <w:rFonts w:ascii="Microsoft YaHei" w:eastAsia="Microsoft YaHei" w:hAnsi="Microsoft YaHei" w:cs="Times New Roman" w:hint="eastAsia"/>
          <w:color w:val="333333"/>
          <w:sz w:val="21"/>
          <w:szCs w:val="21"/>
        </w:rPr>
        <w:t>Create a Pivot Table and use fields to arrange data in a Pivot Table</w:t>
      </w:r>
    </w:p>
    <w:p w14:paraId="78FF9227" w14:textId="77777777" w:rsidR="002B5305" w:rsidRPr="002B5305" w:rsidRDefault="002B5305" w:rsidP="002B5305">
      <w:pPr>
        <w:numPr>
          <w:ilvl w:val="0"/>
          <w:numId w:val="1"/>
        </w:numPr>
        <w:rPr>
          <w:rFonts w:ascii="Microsoft YaHei" w:eastAsia="Microsoft YaHei" w:hAnsi="Microsoft YaHei" w:cs="Times New Roman" w:hint="eastAsia"/>
          <w:color w:val="333333"/>
          <w:sz w:val="21"/>
          <w:szCs w:val="21"/>
        </w:rPr>
      </w:pPr>
      <w:r w:rsidRPr="002B5305">
        <w:rPr>
          <w:rFonts w:ascii="Microsoft YaHei" w:eastAsia="Microsoft YaHei" w:hAnsi="Microsoft YaHei" w:cs="Times New Roman" w:hint="eastAsia"/>
          <w:color w:val="333333"/>
          <w:sz w:val="21"/>
          <w:szCs w:val="21"/>
        </w:rPr>
        <w:t xml:space="preserve">Perform calculations using Pivot Table </w:t>
      </w:r>
      <w:proofErr w:type="gramStart"/>
      <w:r w:rsidRPr="002B5305">
        <w:rPr>
          <w:rFonts w:ascii="Microsoft YaHei" w:eastAsia="Microsoft YaHei" w:hAnsi="Microsoft YaHei" w:cs="Times New Roman" w:hint="eastAsia"/>
          <w:color w:val="333333"/>
          <w:sz w:val="21"/>
          <w:szCs w:val="21"/>
        </w:rPr>
        <w:t>data</w:t>
      </w:r>
      <w:proofErr w:type="gramEnd"/>
    </w:p>
    <w:p w14:paraId="7F96E810" w14:textId="77777777" w:rsidR="002B5305" w:rsidRPr="002B5305" w:rsidRDefault="002B5305" w:rsidP="002B5305">
      <w:pPr>
        <w:numPr>
          <w:ilvl w:val="0"/>
          <w:numId w:val="1"/>
        </w:numPr>
        <w:rPr>
          <w:rFonts w:ascii="Microsoft YaHei" w:eastAsia="Microsoft YaHei" w:hAnsi="Microsoft YaHei" w:cs="Times New Roman" w:hint="eastAsia"/>
          <w:color w:val="333333"/>
          <w:sz w:val="21"/>
          <w:szCs w:val="21"/>
        </w:rPr>
      </w:pPr>
      <w:r w:rsidRPr="002B5305">
        <w:rPr>
          <w:rFonts w:ascii="Microsoft YaHei" w:eastAsia="Microsoft YaHei" w:hAnsi="Microsoft YaHei" w:cs="Times New Roman" w:hint="eastAsia"/>
          <w:color w:val="333333"/>
          <w:sz w:val="21"/>
          <w:szCs w:val="21"/>
        </w:rPr>
        <w:t>Use the Recommended Charts feature (does not work with the ‘Basic’ Office for the web plan.)</w:t>
      </w:r>
    </w:p>
    <w:p w14:paraId="5B519E6E" w14:textId="77777777" w:rsidR="002B5305" w:rsidRPr="002B5305" w:rsidRDefault="002B5305" w:rsidP="002B5305">
      <w:pPr>
        <w:numPr>
          <w:ilvl w:val="0"/>
          <w:numId w:val="1"/>
        </w:numPr>
        <w:rPr>
          <w:rFonts w:ascii="Microsoft YaHei" w:eastAsia="Microsoft YaHei" w:hAnsi="Microsoft YaHei" w:cs="Times New Roman" w:hint="eastAsia"/>
          <w:color w:val="333333"/>
          <w:sz w:val="21"/>
          <w:szCs w:val="21"/>
        </w:rPr>
      </w:pPr>
      <w:r w:rsidRPr="002B5305">
        <w:rPr>
          <w:rFonts w:ascii="Microsoft YaHei" w:eastAsia="Microsoft YaHei" w:hAnsi="Microsoft YaHei" w:cs="Times New Roman" w:hint="eastAsia"/>
          <w:color w:val="333333"/>
          <w:sz w:val="21"/>
          <w:szCs w:val="21"/>
        </w:rPr>
        <w:t xml:space="preserve">Use the Filters </w:t>
      </w:r>
      <w:proofErr w:type="gramStart"/>
      <w:r w:rsidRPr="002B5305">
        <w:rPr>
          <w:rFonts w:ascii="Microsoft YaHei" w:eastAsia="Microsoft YaHei" w:hAnsi="Microsoft YaHei" w:cs="Times New Roman" w:hint="eastAsia"/>
          <w:color w:val="333333"/>
          <w:sz w:val="21"/>
          <w:szCs w:val="21"/>
        </w:rPr>
        <w:t>feature</w:t>
      </w:r>
      <w:proofErr w:type="gramEnd"/>
    </w:p>
    <w:p w14:paraId="6537BC19" w14:textId="77777777" w:rsidR="002B5305" w:rsidRPr="002B5305" w:rsidRDefault="002B5305" w:rsidP="002B5305">
      <w:pPr>
        <w:numPr>
          <w:ilvl w:val="0"/>
          <w:numId w:val="1"/>
        </w:numPr>
        <w:rPr>
          <w:rFonts w:ascii="Microsoft YaHei" w:eastAsia="Microsoft YaHei" w:hAnsi="Microsoft YaHei" w:cs="Times New Roman" w:hint="eastAsia"/>
          <w:color w:val="333333"/>
          <w:sz w:val="21"/>
          <w:szCs w:val="21"/>
        </w:rPr>
      </w:pPr>
      <w:r w:rsidRPr="002B5305">
        <w:rPr>
          <w:rFonts w:ascii="Microsoft YaHei" w:eastAsia="Microsoft YaHei" w:hAnsi="Microsoft YaHei" w:cs="Times New Roman" w:hint="eastAsia"/>
          <w:color w:val="333333"/>
          <w:sz w:val="21"/>
          <w:szCs w:val="21"/>
        </w:rPr>
        <w:t xml:space="preserve">Use the Slicers </w:t>
      </w:r>
      <w:proofErr w:type="gramStart"/>
      <w:r w:rsidRPr="002B5305">
        <w:rPr>
          <w:rFonts w:ascii="Microsoft YaHei" w:eastAsia="Microsoft YaHei" w:hAnsi="Microsoft YaHei" w:cs="Times New Roman" w:hint="eastAsia"/>
          <w:color w:val="333333"/>
          <w:sz w:val="21"/>
          <w:szCs w:val="21"/>
        </w:rPr>
        <w:t>feature</w:t>
      </w:r>
      <w:proofErr w:type="gramEnd"/>
    </w:p>
    <w:p w14:paraId="2637F8A1" w14:textId="77777777" w:rsidR="002B5305" w:rsidRPr="002B5305" w:rsidRDefault="002B5305" w:rsidP="002B5305">
      <w:pPr>
        <w:numPr>
          <w:ilvl w:val="0"/>
          <w:numId w:val="1"/>
        </w:numPr>
        <w:rPr>
          <w:rFonts w:ascii="Microsoft YaHei" w:eastAsia="Microsoft YaHei" w:hAnsi="Microsoft YaHei" w:cs="Times New Roman" w:hint="eastAsia"/>
          <w:color w:val="333333"/>
          <w:sz w:val="21"/>
          <w:szCs w:val="21"/>
        </w:rPr>
      </w:pPr>
      <w:r w:rsidRPr="002B5305">
        <w:rPr>
          <w:rFonts w:ascii="Microsoft YaHei" w:eastAsia="Microsoft YaHei" w:hAnsi="Microsoft YaHei" w:cs="Times New Roman" w:hint="eastAsia"/>
          <w:color w:val="333333"/>
          <w:sz w:val="21"/>
          <w:szCs w:val="21"/>
        </w:rPr>
        <w:t xml:space="preserve">Use the Timelines </w:t>
      </w:r>
      <w:proofErr w:type="gramStart"/>
      <w:r w:rsidRPr="002B5305">
        <w:rPr>
          <w:rFonts w:ascii="Microsoft YaHei" w:eastAsia="Microsoft YaHei" w:hAnsi="Microsoft YaHei" w:cs="Times New Roman" w:hint="eastAsia"/>
          <w:color w:val="333333"/>
          <w:sz w:val="21"/>
          <w:szCs w:val="21"/>
        </w:rPr>
        <w:t>feature</w:t>
      </w:r>
      <w:proofErr w:type="gramEnd"/>
    </w:p>
    <w:p w14:paraId="4C4A0165" w14:textId="77777777" w:rsidR="002B5305" w:rsidRPr="002B5305" w:rsidRDefault="002B5305" w:rsidP="002B5305">
      <w:pPr>
        <w:pBdr>
          <w:bottom w:val="single" w:sz="6" w:space="4" w:color="EEEEEE"/>
        </w:pBdr>
        <w:spacing w:before="240" w:after="240"/>
        <w:outlineLvl w:val="0"/>
        <w:rPr>
          <w:rFonts w:ascii="Microsoft YaHei" w:eastAsia="Microsoft YaHei" w:hAnsi="Microsoft YaHei" w:cs="Times New Roman" w:hint="eastAsia"/>
          <w:b/>
          <w:bCs/>
          <w:color w:val="333333"/>
          <w:kern w:val="36"/>
          <w:sz w:val="54"/>
          <w:szCs w:val="54"/>
        </w:rPr>
      </w:pPr>
      <w:r w:rsidRPr="002B5305">
        <w:rPr>
          <w:rFonts w:ascii="Microsoft YaHei" w:eastAsia="Microsoft YaHei" w:hAnsi="Microsoft YaHei" w:cs="Times New Roman" w:hint="eastAsia"/>
          <w:b/>
          <w:bCs/>
          <w:color w:val="333333"/>
          <w:kern w:val="36"/>
          <w:sz w:val="54"/>
          <w:szCs w:val="54"/>
        </w:rPr>
        <w:t>Exercise 1: Introduction to Creating Pivot Tables in Excel</w:t>
      </w:r>
    </w:p>
    <w:p w14:paraId="4E244F6A" w14:textId="77777777" w:rsidR="002B5305" w:rsidRPr="002B5305" w:rsidRDefault="002B5305" w:rsidP="002B5305">
      <w:pPr>
        <w:spacing w:after="240"/>
        <w:rPr>
          <w:rFonts w:ascii="Microsoft YaHei" w:eastAsia="Microsoft YaHei" w:hAnsi="Microsoft YaHei" w:cs="Times New Roman" w:hint="eastAsia"/>
          <w:color w:val="333333"/>
          <w:sz w:val="21"/>
          <w:szCs w:val="21"/>
        </w:rPr>
      </w:pPr>
      <w:r w:rsidRPr="002B5305">
        <w:rPr>
          <w:rFonts w:ascii="Microsoft YaHei" w:eastAsia="Microsoft YaHei" w:hAnsi="Microsoft YaHei" w:cs="Times New Roman" w:hint="eastAsia"/>
          <w:color w:val="333333"/>
          <w:sz w:val="21"/>
          <w:szCs w:val="21"/>
        </w:rPr>
        <w:t>In this exercise, you will learn how to format data as a table, how to create a Pivot Table and use fields to arrange data in a Pivot Table, and how to perform calculations using Pivot Table data.</w:t>
      </w:r>
    </w:p>
    <w:p w14:paraId="62077989" w14:textId="77777777" w:rsidR="002B5305" w:rsidRPr="002B5305" w:rsidRDefault="002B5305" w:rsidP="002B5305">
      <w:pPr>
        <w:pBdr>
          <w:bottom w:val="single" w:sz="6" w:space="4" w:color="EEEEEE"/>
        </w:pBdr>
        <w:spacing w:before="240" w:after="240"/>
        <w:outlineLvl w:val="1"/>
        <w:rPr>
          <w:rFonts w:ascii="Microsoft YaHei" w:eastAsia="Microsoft YaHei" w:hAnsi="Microsoft YaHei" w:cs="Times New Roman" w:hint="eastAsia"/>
          <w:b/>
          <w:bCs/>
          <w:color w:val="333333"/>
          <w:sz w:val="42"/>
          <w:szCs w:val="42"/>
        </w:rPr>
      </w:pPr>
      <w:r w:rsidRPr="002B5305">
        <w:rPr>
          <w:rFonts w:ascii="Microsoft YaHei" w:eastAsia="Microsoft YaHei" w:hAnsi="Microsoft YaHei" w:cs="Times New Roman" w:hint="eastAsia"/>
          <w:b/>
          <w:bCs/>
          <w:color w:val="333333"/>
          <w:sz w:val="42"/>
          <w:szCs w:val="42"/>
        </w:rPr>
        <w:t>Task A: Format data as a table</w:t>
      </w:r>
    </w:p>
    <w:p w14:paraId="53CE696A" w14:textId="77777777" w:rsidR="002B5305" w:rsidRPr="002B5305" w:rsidRDefault="002B5305" w:rsidP="002B5305">
      <w:pPr>
        <w:numPr>
          <w:ilvl w:val="0"/>
          <w:numId w:val="2"/>
        </w:numPr>
        <w:rPr>
          <w:rFonts w:ascii="Microsoft YaHei" w:eastAsia="Microsoft YaHei" w:hAnsi="Microsoft YaHei" w:cs="Times New Roman" w:hint="eastAsia"/>
          <w:color w:val="333333"/>
          <w:sz w:val="21"/>
          <w:szCs w:val="21"/>
        </w:rPr>
      </w:pPr>
      <w:r w:rsidRPr="002B5305">
        <w:rPr>
          <w:rFonts w:ascii="Microsoft YaHei" w:eastAsia="Microsoft YaHei" w:hAnsi="Microsoft YaHei" w:cs="Times New Roman" w:hint="eastAsia"/>
          <w:color w:val="333333"/>
          <w:sz w:val="21"/>
          <w:szCs w:val="21"/>
        </w:rPr>
        <w:t>Download the file </w:t>
      </w:r>
      <w:hyperlink r:id="rId9" w:tgtFrame="_blank" w:history="1">
        <w:r w:rsidRPr="002B5305">
          <w:rPr>
            <w:rFonts w:ascii="Microsoft YaHei" w:eastAsia="Microsoft YaHei" w:hAnsi="Microsoft YaHei" w:cs="Times New Roman" w:hint="eastAsia"/>
            <w:b/>
            <w:bCs/>
            <w:color w:val="4183C4"/>
            <w:sz w:val="21"/>
            <w:szCs w:val="21"/>
            <w:u w:val="single"/>
          </w:rPr>
          <w:t>indian_startup_funding_Lab7.xlsx</w:t>
        </w:r>
      </w:hyperlink>
      <w:r w:rsidRPr="002B5305">
        <w:rPr>
          <w:rFonts w:ascii="Microsoft YaHei" w:eastAsia="Microsoft YaHei" w:hAnsi="Microsoft YaHei" w:cs="Times New Roman" w:hint="eastAsia"/>
          <w:color w:val="333333"/>
          <w:sz w:val="21"/>
          <w:szCs w:val="21"/>
        </w:rPr>
        <w:t>. Upload and open it using Excel for the web.</w:t>
      </w:r>
    </w:p>
    <w:p w14:paraId="30AEEFE2" w14:textId="77777777" w:rsidR="002B5305" w:rsidRPr="002B5305" w:rsidRDefault="002B5305" w:rsidP="002B5305">
      <w:pPr>
        <w:numPr>
          <w:ilvl w:val="0"/>
          <w:numId w:val="2"/>
        </w:numPr>
        <w:rPr>
          <w:rFonts w:ascii="Microsoft YaHei" w:eastAsia="Microsoft YaHei" w:hAnsi="Microsoft YaHei" w:cs="Times New Roman" w:hint="eastAsia"/>
          <w:color w:val="333333"/>
          <w:sz w:val="21"/>
          <w:szCs w:val="21"/>
        </w:rPr>
      </w:pPr>
      <w:r w:rsidRPr="002B5305">
        <w:rPr>
          <w:rFonts w:ascii="Microsoft YaHei" w:eastAsia="Microsoft YaHei" w:hAnsi="Microsoft YaHei" w:cs="Times New Roman" w:hint="eastAsia"/>
          <w:color w:val="333333"/>
          <w:sz w:val="21"/>
          <w:szCs w:val="21"/>
        </w:rPr>
        <w:lastRenderedPageBreak/>
        <w:t>Select cell </w:t>
      </w:r>
      <w:r w:rsidRPr="002B5305">
        <w:rPr>
          <w:rFonts w:ascii="Microsoft YaHei" w:eastAsia="Microsoft YaHei" w:hAnsi="Microsoft YaHei" w:cs="Times New Roman" w:hint="eastAsia"/>
          <w:b/>
          <w:bCs/>
          <w:color w:val="333333"/>
          <w:sz w:val="21"/>
          <w:szCs w:val="21"/>
        </w:rPr>
        <w:t>A2</w:t>
      </w:r>
      <w:r w:rsidRPr="002B5305">
        <w:rPr>
          <w:rFonts w:ascii="Microsoft YaHei" w:eastAsia="Microsoft YaHei" w:hAnsi="Microsoft YaHei" w:cs="Times New Roman" w:hint="eastAsia"/>
          <w:color w:val="333333"/>
          <w:sz w:val="21"/>
          <w:szCs w:val="21"/>
        </w:rPr>
        <w:t>.</w:t>
      </w:r>
    </w:p>
    <w:p w14:paraId="42358BEA" w14:textId="77777777" w:rsidR="002B5305" w:rsidRPr="002B5305" w:rsidRDefault="002B5305" w:rsidP="002B5305">
      <w:pPr>
        <w:numPr>
          <w:ilvl w:val="0"/>
          <w:numId w:val="2"/>
        </w:numPr>
        <w:rPr>
          <w:rFonts w:ascii="Microsoft YaHei" w:eastAsia="Microsoft YaHei" w:hAnsi="Microsoft YaHei" w:cs="Times New Roman" w:hint="eastAsia"/>
          <w:color w:val="333333"/>
          <w:sz w:val="21"/>
          <w:szCs w:val="21"/>
        </w:rPr>
      </w:pPr>
      <w:r w:rsidRPr="002B5305">
        <w:rPr>
          <w:rFonts w:ascii="Microsoft YaHei" w:eastAsia="Microsoft YaHei" w:hAnsi="Microsoft YaHei" w:cs="Times New Roman" w:hint="eastAsia"/>
          <w:color w:val="333333"/>
          <w:sz w:val="21"/>
          <w:szCs w:val="21"/>
        </w:rPr>
        <w:t>On the </w:t>
      </w:r>
      <w:r w:rsidRPr="002B5305">
        <w:rPr>
          <w:rFonts w:ascii="Microsoft YaHei" w:eastAsia="Microsoft YaHei" w:hAnsi="Microsoft YaHei" w:cs="Times New Roman" w:hint="eastAsia"/>
          <w:b/>
          <w:bCs/>
          <w:color w:val="333333"/>
          <w:sz w:val="21"/>
          <w:szCs w:val="21"/>
        </w:rPr>
        <w:t>Home</w:t>
      </w:r>
      <w:r w:rsidRPr="002B5305">
        <w:rPr>
          <w:rFonts w:ascii="Microsoft YaHei" w:eastAsia="Microsoft YaHei" w:hAnsi="Microsoft YaHei" w:cs="Times New Roman" w:hint="eastAsia"/>
          <w:color w:val="333333"/>
          <w:sz w:val="21"/>
          <w:szCs w:val="21"/>
        </w:rPr>
        <w:t> tab, in the </w:t>
      </w:r>
      <w:r w:rsidRPr="002B5305">
        <w:rPr>
          <w:rFonts w:ascii="Microsoft YaHei" w:eastAsia="Microsoft YaHei" w:hAnsi="Microsoft YaHei" w:cs="Times New Roman" w:hint="eastAsia"/>
          <w:b/>
          <w:bCs/>
          <w:color w:val="333333"/>
          <w:sz w:val="21"/>
          <w:szCs w:val="21"/>
        </w:rPr>
        <w:t>Tables</w:t>
      </w:r>
      <w:r w:rsidRPr="002B5305">
        <w:rPr>
          <w:rFonts w:ascii="Microsoft YaHei" w:eastAsia="Microsoft YaHei" w:hAnsi="Microsoft YaHei" w:cs="Times New Roman" w:hint="eastAsia"/>
          <w:color w:val="333333"/>
          <w:sz w:val="21"/>
          <w:szCs w:val="21"/>
        </w:rPr>
        <w:t> group, click </w:t>
      </w:r>
      <w:r w:rsidRPr="002B5305">
        <w:rPr>
          <w:rFonts w:ascii="Microsoft YaHei" w:eastAsia="Microsoft YaHei" w:hAnsi="Microsoft YaHei" w:cs="Times New Roman" w:hint="eastAsia"/>
          <w:b/>
          <w:bCs/>
          <w:color w:val="333333"/>
          <w:sz w:val="21"/>
          <w:szCs w:val="21"/>
        </w:rPr>
        <w:t>Format as Table</w:t>
      </w:r>
      <w:r w:rsidRPr="002B5305">
        <w:rPr>
          <w:rFonts w:ascii="Microsoft YaHei" w:eastAsia="Microsoft YaHei" w:hAnsi="Microsoft YaHei" w:cs="Times New Roman" w:hint="eastAsia"/>
          <w:color w:val="333333"/>
          <w:sz w:val="21"/>
          <w:szCs w:val="21"/>
        </w:rPr>
        <w:t>.</w:t>
      </w:r>
    </w:p>
    <w:p w14:paraId="1B456F8B" w14:textId="77777777" w:rsidR="002B5305" w:rsidRPr="002B5305" w:rsidRDefault="002B5305" w:rsidP="002B5305">
      <w:pPr>
        <w:numPr>
          <w:ilvl w:val="0"/>
          <w:numId w:val="2"/>
        </w:numPr>
        <w:rPr>
          <w:rFonts w:ascii="Microsoft YaHei" w:eastAsia="Microsoft YaHei" w:hAnsi="Microsoft YaHei" w:cs="Times New Roman" w:hint="eastAsia"/>
          <w:color w:val="333333"/>
          <w:sz w:val="21"/>
          <w:szCs w:val="21"/>
        </w:rPr>
      </w:pPr>
      <w:r w:rsidRPr="002B5305">
        <w:rPr>
          <w:rFonts w:ascii="Microsoft YaHei" w:eastAsia="Microsoft YaHei" w:hAnsi="Microsoft YaHei" w:cs="Times New Roman" w:hint="eastAsia"/>
          <w:color w:val="333333"/>
          <w:sz w:val="21"/>
          <w:szCs w:val="21"/>
        </w:rPr>
        <w:t>Select </w:t>
      </w:r>
      <w:r w:rsidRPr="002B5305">
        <w:rPr>
          <w:rFonts w:ascii="Microsoft YaHei" w:eastAsia="Microsoft YaHei" w:hAnsi="Microsoft YaHei" w:cs="Times New Roman" w:hint="eastAsia"/>
          <w:b/>
          <w:bCs/>
          <w:color w:val="333333"/>
          <w:sz w:val="21"/>
          <w:szCs w:val="21"/>
        </w:rPr>
        <w:t>Light Gray, Table Style Medium 15</w:t>
      </w:r>
      <w:r w:rsidRPr="002B5305">
        <w:rPr>
          <w:rFonts w:ascii="Microsoft YaHei" w:eastAsia="Microsoft YaHei" w:hAnsi="Microsoft YaHei" w:cs="Times New Roman" w:hint="eastAsia"/>
          <w:color w:val="333333"/>
          <w:sz w:val="21"/>
          <w:szCs w:val="21"/>
        </w:rPr>
        <w:t>.</w:t>
      </w:r>
    </w:p>
    <w:p w14:paraId="51D4F1AD" w14:textId="77777777" w:rsidR="002B5305" w:rsidRPr="002B5305" w:rsidRDefault="002B5305" w:rsidP="002B5305">
      <w:pPr>
        <w:rPr>
          <w:rFonts w:ascii="Times New Roman" w:eastAsia="Times New Roman" w:hAnsi="Times New Roman" w:cs="Times New Roman" w:hint="eastAsia"/>
        </w:rPr>
      </w:pPr>
      <w:r w:rsidRPr="002B5305">
        <w:rPr>
          <w:rFonts w:ascii="Microsoft YaHei" w:eastAsia="Microsoft YaHei" w:hAnsi="Microsoft YaHei" w:cs="Times New Roman" w:hint="eastAsia"/>
          <w:color w:val="333333"/>
          <w:sz w:val="21"/>
          <w:szCs w:val="21"/>
        </w:rPr>
        <w:br/>
      </w:r>
    </w:p>
    <w:p w14:paraId="71484CF1" w14:textId="77777777" w:rsidR="002B5305" w:rsidRPr="002B5305" w:rsidRDefault="002B5305" w:rsidP="002B5305">
      <w:pPr>
        <w:pBdr>
          <w:bottom w:val="single" w:sz="6" w:space="4" w:color="EEEEEE"/>
        </w:pBdr>
        <w:spacing w:before="240" w:after="240"/>
        <w:outlineLvl w:val="1"/>
        <w:rPr>
          <w:rFonts w:ascii="Microsoft YaHei" w:eastAsia="Microsoft YaHei" w:hAnsi="Microsoft YaHei" w:cs="Times New Roman"/>
          <w:b/>
          <w:bCs/>
          <w:color w:val="333333"/>
          <w:sz w:val="42"/>
          <w:szCs w:val="42"/>
        </w:rPr>
      </w:pPr>
      <w:r w:rsidRPr="002B5305">
        <w:rPr>
          <w:rFonts w:ascii="Microsoft YaHei" w:eastAsia="Microsoft YaHei" w:hAnsi="Microsoft YaHei" w:cs="Times New Roman" w:hint="eastAsia"/>
          <w:b/>
          <w:bCs/>
          <w:color w:val="333333"/>
          <w:sz w:val="42"/>
          <w:szCs w:val="42"/>
        </w:rPr>
        <w:t xml:space="preserve">Task B: Create a pivot table and use fields to arrange data in a pivot </w:t>
      </w:r>
      <w:proofErr w:type="gramStart"/>
      <w:r w:rsidRPr="002B5305">
        <w:rPr>
          <w:rFonts w:ascii="Microsoft YaHei" w:eastAsia="Microsoft YaHei" w:hAnsi="Microsoft YaHei" w:cs="Times New Roman" w:hint="eastAsia"/>
          <w:b/>
          <w:bCs/>
          <w:color w:val="333333"/>
          <w:sz w:val="42"/>
          <w:szCs w:val="42"/>
        </w:rPr>
        <w:t>table</w:t>
      </w:r>
      <w:proofErr w:type="gramEnd"/>
    </w:p>
    <w:p w14:paraId="7DBCA43F" w14:textId="77777777" w:rsidR="002B5305" w:rsidRPr="002B5305" w:rsidRDefault="002B5305" w:rsidP="002B5305">
      <w:pPr>
        <w:numPr>
          <w:ilvl w:val="0"/>
          <w:numId w:val="3"/>
        </w:numPr>
        <w:rPr>
          <w:rFonts w:ascii="Microsoft YaHei" w:eastAsia="Microsoft YaHei" w:hAnsi="Microsoft YaHei" w:cs="Times New Roman" w:hint="eastAsia"/>
          <w:color w:val="333333"/>
          <w:sz w:val="21"/>
          <w:szCs w:val="21"/>
        </w:rPr>
      </w:pPr>
      <w:r w:rsidRPr="002B5305">
        <w:rPr>
          <w:rFonts w:ascii="Microsoft YaHei" w:eastAsia="Microsoft YaHei" w:hAnsi="Microsoft YaHei" w:cs="Times New Roman" w:hint="eastAsia"/>
          <w:color w:val="333333"/>
          <w:sz w:val="21"/>
          <w:szCs w:val="21"/>
        </w:rPr>
        <w:t>Select cell </w:t>
      </w:r>
      <w:proofErr w:type="gramStart"/>
      <w:r w:rsidRPr="002B5305">
        <w:rPr>
          <w:rFonts w:ascii="Microsoft YaHei" w:eastAsia="Microsoft YaHei" w:hAnsi="Microsoft YaHei" w:cs="Times New Roman" w:hint="eastAsia"/>
          <w:b/>
          <w:bCs/>
          <w:color w:val="333333"/>
          <w:sz w:val="21"/>
          <w:szCs w:val="21"/>
        </w:rPr>
        <w:t>D4</w:t>
      </w:r>
      <w:proofErr w:type="gramEnd"/>
    </w:p>
    <w:p w14:paraId="48F5F7E7" w14:textId="77777777" w:rsidR="002B5305" w:rsidRPr="002B5305" w:rsidRDefault="002B5305" w:rsidP="002B5305">
      <w:pPr>
        <w:numPr>
          <w:ilvl w:val="0"/>
          <w:numId w:val="3"/>
        </w:numPr>
        <w:rPr>
          <w:rFonts w:ascii="Microsoft YaHei" w:eastAsia="Microsoft YaHei" w:hAnsi="Microsoft YaHei" w:cs="Times New Roman" w:hint="eastAsia"/>
          <w:color w:val="333333"/>
          <w:sz w:val="21"/>
          <w:szCs w:val="21"/>
        </w:rPr>
      </w:pPr>
      <w:r w:rsidRPr="002B5305">
        <w:rPr>
          <w:rFonts w:ascii="Microsoft YaHei" w:eastAsia="Microsoft YaHei" w:hAnsi="Microsoft YaHei" w:cs="Times New Roman" w:hint="eastAsia"/>
          <w:color w:val="333333"/>
          <w:sz w:val="21"/>
          <w:szCs w:val="21"/>
        </w:rPr>
        <w:t>On the </w:t>
      </w:r>
      <w:r w:rsidRPr="002B5305">
        <w:rPr>
          <w:rFonts w:ascii="Microsoft YaHei" w:eastAsia="Microsoft YaHei" w:hAnsi="Microsoft YaHei" w:cs="Times New Roman" w:hint="eastAsia"/>
          <w:b/>
          <w:bCs/>
          <w:color w:val="333333"/>
          <w:sz w:val="21"/>
          <w:szCs w:val="21"/>
        </w:rPr>
        <w:t>Insert</w:t>
      </w:r>
      <w:r w:rsidRPr="002B5305">
        <w:rPr>
          <w:rFonts w:ascii="Microsoft YaHei" w:eastAsia="Microsoft YaHei" w:hAnsi="Microsoft YaHei" w:cs="Times New Roman" w:hint="eastAsia"/>
          <w:color w:val="333333"/>
          <w:sz w:val="21"/>
          <w:szCs w:val="21"/>
        </w:rPr>
        <w:t> tab, click </w:t>
      </w:r>
      <w:r w:rsidRPr="002B5305">
        <w:rPr>
          <w:rFonts w:ascii="Microsoft YaHei" w:eastAsia="Microsoft YaHei" w:hAnsi="Microsoft YaHei" w:cs="Times New Roman" w:hint="eastAsia"/>
          <w:b/>
          <w:bCs/>
          <w:color w:val="333333"/>
          <w:sz w:val="21"/>
          <w:szCs w:val="21"/>
        </w:rPr>
        <w:t>PivotTable</w:t>
      </w:r>
      <w:r w:rsidRPr="002B5305">
        <w:rPr>
          <w:rFonts w:ascii="Microsoft YaHei" w:eastAsia="Microsoft YaHei" w:hAnsi="Microsoft YaHei" w:cs="Times New Roman" w:hint="eastAsia"/>
          <w:color w:val="333333"/>
          <w:sz w:val="21"/>
          <w:szCs w:val="21"/>
        </w:rPr>
        <w:t>.</w:t>
      </w:r>
    </w:p>
    <w:p w14:paraId="1F342BDE" w14:textId="77777777" w:rsidR="002B5305" w:rsidRPr="002B5305" w:rsidRDefault="002B5305" w:rsidP="002B5305">
      <w:pPr>
        <w:numPr>
          <w:ilvl w:val="0"/>
          <w:numId w:val="3"/>
        </w:numPr>
        <w:rPr>
          <w:rFonts w:ascii="Microsoft YaHei" w:eastAsia="Microsoft YaHei" w:hAnsi="Microsoft YaHei" w:cs="Times New Roman" w:hint="eastAsia"/>
          <w:color w:val="333333"/>
          <w:sz w:val="21"/>
          <w:szCs w:val="21"/>
        </w:rPr>
      </w:pPr>
      <w:r w:rsidRPr="002B5305">
        <w:rPr>
          <w:rFonts w:ascii="Microsoft YaHei" w:eastAsia="Microsoft YaHei" w:hAnsi="Microsoft YaHei" w:cs="Times New Roman" w:hint="eastAsia"/>
          <w:color w:val="333333"/>
          <w:sz w:val="21"/>
          <w:szCs w:val="21"/>
        </w:rPr>
        <w:t>Click </w:t>
      </w:r>
      <w:r w:rsidRPr="002B5305">
        <w:rPr>
          <w:rFonts w:ascii="Microsoft YaHei" w:eastAsia="Microsoft YaHei" w:hAnsi="Microsoft YaHei" w:cs="Times New Roman" w:hint="eastAsia"/>
          <w:b/>
          <w:bCs/>
          <w:color w:val="333333"/>
          <w:sz w:val="21"/>
          <w:szCs w:val="21"/>
        </w:rPr>
        <w:t>OK</w:t>
      </w:r>
      <w:r w:rsidRPr="002B5305">
        <w:rPr>
          <w:rFonts w:ascii="Microsoft YaHei" w:eastAsia="Microsoft YaHei" w:hAnsi="Microsoft YaHei" w:cs="Times New Roman" w:hint="eastAsia"/>
          <w:color w:val="333333"/>
          <w:sz w:val="21"/>
          <w:szCs w:val="21"/>
        </w:rPr>
        <w:t>.</w:t>
      </w:r>
    </w:p>
    <w:p w14:paraId="2F839A0C" w14:textId="43676747" w:rsidR="002B5305" w:rsidRPr="002B5305" w:rsidRDefault="002B5305" w:rsidP="002B5305">
      <w:pPr>
        <w:ind w:left="720"/>
        <w:rPr>
          <w:rFonts w:ascii="Microsoft YaHei" w:eastAsia="Microsoft YaHei" w:hAnsi="Microsoft YaHei" w:cs="Times New Roman" w:hint="eastAsia"/>
          <w:color w:val="333333"/>
          <w:sz w:val="21"/>
          <w:szCs w:val="21"/>
        </w:rPr>
      </w:pPr>
      <w:r w:rsidRPr="002B5305">
        <w:rPr>
          <w:rFonts w:ascii="Microsoft YaHei" w:eastAsia="Microsoft YaHei" w:hAnsi="Microsoft YaHei" w:cs="Times New Roman"/>
          <w:color w:val="333333"/>
          <w:sz w:val="21"/>
          <w:szCs w:val="21"/>
        </w:rPr>
        <w:fldChar w:fldCharType="begin"/>
      </w:r>
      <w:r w:rsidRPr="002B5305">
        <w:rPr>
          <w:rFonts w:ascii="Microsoft YaHei" w:eastAsia="Microsoft YaHei" w:hAnsi="Microsoft YaHei" w:cs="Times New Roman"/>
          <w:color w:val="333333"/>
          <w:sz w:val="21"/>
          <w:szCs w:val="21"/>
        </w:rPr>
        <w:instrText xml:space="preserve"> INCLUDEPICTURE "https://cf-courses-data.s3.us.cloud-object-storage.appdomain.cloud/IBMDeveloperSkillsNetwork-DA0130EN-SkillsNetwork/Hands-on%20Labs/Lab%207%20-%20Using%20Pivot%20Tables/images/1.B.3.png" \* MERGEFORMATINET </w:instrText>
      </w:r>
      <w:r w:rsidRPr="002B5305">
        <w:rPr>
          <w:rFonts w:ascii="Microsoft YaHei" w:eastAsia="Microsoft YaHei" w:hAnsi="Microsoft YaHei" w:cs="Times New Roman"/>
          <w:color w:val="333333"/>
          <w:sz w:val="21"/>
          <w:szCs w:val="21"/>
        </w:rPr>
        <w:fldChar w:fldCharType="separate"/>
      </w:r>
      <w:r w:rsidRPr="002B5305">
        <w:rPr>
          <w:rFonts w:ascii="Microsoft YaHei" w:eastAsia="Microsoft YaHei" w:hAnsi="Microsoft YaHei" w:cs="Times New Roman"/>
          <w:noProof/>
          <w:color w:val="333333"/>
          <w:sz w:val="21"/>
          <w:szCs w:val="21"/>
        </w:rPr>
        <w:drawing>
          <wp:inline distT="0" distB="0" distL="0" distR="0" wp14:anchorId="5FA05F49" wp14:editId="4720764E">
            <wp:extent cx="4318000" cy="3810000"/>
            <wp:effectExtent l="0" t="0" r="0"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18000" cy="3810000"/>
                    </a:xfrm>
                    <a:prstGeom prst="rect">
                      <a:avLst/>
                    </a:prstGeom>
                    <a:noFill/>
                    <a:ln>
                      <a:noFill/>
                    </a:ln>
                  </pic:spPr>
                </pic:pic>
              </a:graphicData>
            </a:graphic>
          </wp:inline>
        </w:drawing>
      </w:r>
      <w:r w:rsidRPr="002B5305">
        <w:rPr>
          <w:rFonts w:ascii="Microsoft YaHei" w:eastAsia="Microsoft YaHei" w:hAnsi="Microsoft YaHei" w:cs="Times New Roman"/>
          <w:color w:val="333333"/>
          <w:sz w:val="21"/>
          <w:szCs w:val="21"/>
        </w:rPr>
        <w:fldChar w:fldCharType="end"/>
      </w:r>
    </w:p>
    <w:p w14:paraId="66B99340" w14:textId="77777777" w:rsidR="002B5305" w:rsidRPr="002B5305" w:rsidRDefault="002B5305" w:rsidP="002B5305">
      <w:pPr>
        <w:rPr>
          <w:rFonts w:ascii="Times New Roman" w:eastAsia="Times New Roman" w:hAnsi="Times New Roman" w:cs="Times New Roman" w:hint="eastAsia"/>
        </w:rPr>
      </w:pPr>
      <w:r w:rsidRPr="002B5305">
        <w:rPr>
          <w:rFonts w:ascii="Microsoft YaHei" w:eastAsia="Microsoft YaHei" w:hAnsi="Microsoft YaHei" w:cs="Times New Roman" w:hint="eastAsia"/>
          <w:color w:val="333333"/>
          <w:sz w:val="21"/>
          <w:szCs w:val="21"/>
        </w:rPr>
        <w:br/>
      </w:r>
    </w:p>
    <w:p w14:paraId="7852F6BB" w14:textId="77777777" w:rsidR="002B5305" w:rsidRPr="002B5305" w:rsidRDefault="002B5305" w:rsidP="002B5305">
      <w:pPr>
        <w:numPr>
          <w:ilvl w:val="0"/>
          <w:numId w:val="4"/>
        </w:numPr>
        <w:rPr>
          <w:rFonts w:ascii="Microsoft YaHei" w:eastAsia="Microsoft YaHei" w:hAnsi="Microsoft YaHei" w:cs="Times New Roman"/>
          <w:color w:val="333333"/>
          <w:sz w:val="21"/>
          <w:szCs w:val="21"/>
        </w:rPr>
      </w:pPr>
      <w:r w:rsidRPr="002B5305">
        <w:rPr>
          <w:rFonts w:ascii="Microsoft YaHei" w:eastAsia="Microsoft YaHei" w:hAnsi="Microsoft YaHei" w:cs="Times New Roman" w:hint="eastAsia"/>
          <w:color w:val="333333"/>
          <w:sz w:val="21"/>
          <w:szCs w:val="21"/>
        </w:rPr>
        <w:t>Double-click </w:t>
      </w:r>
      <w:r w:rsidRPr="002B5305">
        <w:rPr>
          <w:rFonts w:ascii="Microsoft YaHei" w:eastAsia="Microsoft YaHei" w:hAnsi="Microsoft YaHei" w:cs="Times New Roman" w:hint="eastAsia"/>
          <w:b/>
          <w:bCs/>
          <w:color w:val="333333"/>
          <w:sz w:val="21"/>
          <w:szCs w:val="21"/>
        </w:rPr>
        <w:t>Sheet1</w:t>
      </w:r>
      <w:r w:rsidRPr="002B5305">
        <w:rPr>
          <w:rFonts w:ascii="Microsoft YaHei" w:eastAsia="Microsoft YaHei" w:hAnsi="Microsoft YaHei" w:cs="Times New Roman" w:hint="eastAsia"/>
          <w:color w:val="333333"/>
          <w:sz w:val="21"/>
          <w:szCs w:val="21"/>
        </w:rPr>
        <w:t>, type </w:t>
      </w:r>
      <w:r w:rsidRPr="002B5305">
        <w:rPr>
          <w:rFonts w:ascii="Microsoft YaHei" w:eastAsia="Microsoft YaHei" w:hAnsi="Microsoft YaHei" w:cs="Times New Roman" w:hint="eastAsia"/>
          <w:b/>
          <w:bCs/>
          <w:color w:val="333333"/>
          <w:sz w:val="21"/>
          <w:szCs w:val="21"/>
        </w:rPr>
        <w:t>Pivot1</w:t>
      </w:r>
      <w:r w:rsidRPr="002B5305">
        <w:rPr>
          <w:rFonts w:ascii="Microsoft YaHei" w:eastAsia="Microsoft YaHei" w:hAnsi="Microsoft YaHei" w:cs="Times New Roman" w:hint="eastAsia"/>
          <w:color w:val="333333"/>
          <w:sz w:val="21"/>
          <w:szCs w:val="21"/>
        </w:rPr>
        <w:t> and click </w:t>
      </w:r>
      <w:r w:rsidRPr="002B5305">
        <w:rPr>
          <w:rFonts w:ascii="Microsoft YaHei" w:eastAsia="Microsoft YaHei" w:hAnsi="Microsoft YaHei" w:cs="Times New Roman" w:hint="eastAsia"/>
          <w:b/>
          <w:bCs/>
          <w:color w:val="333333"/>
          <w:sz w:val="21"/>
          <w:szCs w:val="21"/>
        </w:rPr>
        <w:t>OK</w:t>
      </w:r>
      <w:r w:rsidRPr="002B5305">
        <w:rPr>
          <w:rFonts w:ascii="Microsoft YaHei" w:eastAsia="Microsoft YaHei" w:hAnsi="Microsoft YaHei" w:cs="Times New Roman" w:hint="eastAsia"/>
          <w:color w:val="333333"/>
          <w:sz w:val="21"/>
          <w:szCs w:val="21"/>
        </w:rPr>
        <w:t>.</w:t>
      </w:r>
    </w:p>
    <w:p w14:paraId="21D06723" w14:textId="77777777" w:rsidR="002B5305" w:rsidRPr="002B5305" w:rsidRDefault="002B5305" w:rsidP="002B5305">
      <w:pPr>
        <w:numPr>
          <w:ilvl w:val="0"/>
          <w:numId w:val="4"/>
        </w:numPr>
        <w:rPr>
          <w:rFonts w:ascii="Microsoft YaHei" w:eastAsia="Microsoft YaHei" w:hAnsi="Microsoft YaHei" w:cs="Times New Roman" w:hint="eastAsia"/>
          <w:color w:val="333333"/>
          <w:sz w:val="21"/>
          <w:szCs w:val="21"/>
        </w:rPr>
      </w:pPr>
      <w:r w:rsidRPr="002B5305">
        <w:rPr>
          <w:rFonts w:ascii="Microsoft YaHei" w:eastAsia="Microsoft YaHei" w:hAnsi="Microsoft YaHei" w:cs="Times New Roman" w:hint="eastAsia"/>
          <w:color w:val="333333"/>
          <w:sz w:val="21"/>
          <w:szCs w:val="21"/>
        </w:rPr>
        <w:t>In the fields list, drag </w:t>
      </w:r>
      <w:r w:rsidRPr="002B5305">
        <w:rPr>
          <w:rFonts w:ascii="Microsoft YaHei" w:eastAsia="Microsoft YaHei" w:hAnsi="Microsoft YaHei" w:cs="Times New Roman" w:hint="eastAsia"/>
          <w:b/>
          <w:bCs/>
          <w:color w:val="333333"/>
          <w:sz w:val="21"/>
          <w:szCs w:val="21"/>
        </w:rPr>
        <w:t>Industry Vertical</w:t>
      </w:r>
      <w:r w:rsidRPr="002B5305">
        <w:rPr>
          <w:rFonts w:ascii="Microsoft YaHei" w:eastAsia="Microsoft YaHei" w:hAnsi="Microsoft YaHei" w:cs="Times New Roman" w:hint="eastAsia"/>
          <w:color w:val="333333"/>
          <w:sz w:val="21"/>
          <w:szCs w:val="21"/>
        </w:rPr>
        <w:t> to </w:t>
      </w:r>
      <w:r w:rsidRPr="002B5305">
        <w:rPr>
          <w:rFonts w:ascii="Microsoft YaHei" w:eastAsia="Microsoft YaHei" w:hAnsi="Microsoft YaHei" w:cs="Times New Roman" w:hint="eastAsia"/>
          <w:b/>
          <w:bCs/>
          <w:color w:val="333333"/>
          <w:sz w:val="21"/>
          <w:szCs w:val="21"/>
        </w:rPr>
        <w:t>Rows</w:t>
      </w:r>
      <w:r w:rsidRPr="002B5305">
        <w:rPr>
          <w:rFonts w:ascii="Microsoft YaHei" w:eastAsia="Microsoft YaHei" w:hAnsi="Microsoft YaHei" w:cs="Times New Roman" w:hint="eastAsia"/>
          <w:color w:val="333333"/>
          <w:sz w:val="21"/>
          <w:szCs w:val="21"/>
        </w:rPr>
        <w:t>.</w:t>
      </w:r>
    </w:p>
    <w:p w14:paraId="53115F4A" w14:textId="77777777" w:rsidR="002B5305" w:rsidRPr="002B5305" w:rsidRDefault="002B5305" w:rsidP="002B5305">
      <w:pPr>
        <w:numPr>
          <w:ilvl w:val="0"/>
          <w:numId w:val="4"/>
        </w:numPr>
        <w:rPr>
          <w:rFonts w:ascii="Microsoft YaHei" w:eastAsia="Microsoft YaHei" w:hAnsi="Microsoft YaHei" w:cs="Times New Roman" w:hint="eastAsia"/>
          <w:color w:val="333333"/>
          <w:sz w:val="21"/>
          <w:szCs w:val="21"/>
        </w:rPr>
      </w:pPr>
      <w:r w:rsidRPr="002B5305">
        <w:rPr>
          <w:rFonts w:ascii="Microsoft YaHei" w:eastAsia="Microsoft YaHei" w:hAnsi="Microsoft YaHei" w:cs="Times New Roman" w:hint="eastAsia"/>
          <w:color w:val="333333"/>
          <w:sz w:val="21"/>
          <w:szCs w:val="21"/>
        </w:rPr>
        <w:t>In the fields list, drag </w:t>
      </w:r>
      <w:r w:rsidRPr="002B5305">
        <w:rPr>
          <w:rFonts w:ascii="Microsoft YaHei" w:eastAsia="Microsoft YaHei" w:hAnsi="Microsoft YaHei" w:cs="Times New Roman" w:hint="eastAsia"/>
          <w:b/>
          <w:bCs/>
          <w:color w:val="333333"/>
          <w:sz w:val="21"/>
          <w:szCs w:val="21"/>
        </w:rPr>
        <w:t>City Location</w:t>
      </w:r>
      <w:r w:rsidRPr="002B5305">
        <w:rPr>
          <w:rFonts w:ascii="Microsoft YaHei" w:eastAsia="Microsoft YaHei" w:hAnsi="Microsoft YaHei" w:cs="Times New Roman" w:hint="eastAsia"/>
          <w:color w:val="333333"/>
          <w:sz w:val="21"/>
          <w:szCs w:val="21"/>
        </w:rPr>
        <w:t> to </w:t>
      </w:r>
      <w:r w:rsidRPr="002B5305">
        <w:rPr>
          <w:rFonts w:ascii="Microsoft YaHei" w:eastAsia="Microsoft YaHei" w:hAnsi="Microsoft YaHei" w:cs="Times New Roman" w:hint="eastAsia"/>
          <w:b/>
          <w:bCs/>
          <w:color w:val="333333"/>
          <w:sz w:val="21"/>
          <w:szCs w:val="21"/>
        </w:rPr>
        <w:t>Rows</w:t>
      </w:r>
      <w:r w:rsidRPr="002B5305">
        <w:rPr>
          <w:rFonts w:ascii="Microsoft YaHei" w:eastAsia="Microsoft YaHei" w:hAnsi="Microsoft YaHei" w:cs="Times New Roman" w:hint="eastAsia"/>
          <w:color w:val="333333"/>
          <w:sz w:val="21"/>
          <w:szCs w:val="21"/>
        </w:rPr>
        <w:t> below </w:t>
      </w:r>
      <w:r w:rsidRPr="002B5305">
        <w:rPr>
          <w:rFonts w:ascii="Microsoft YaHei" w:eastAsia="Microsoft YaHei" w:hAnsi="Microsoft YaHei" w:cs="Times New Roman" w:hint="eastAsia"/>
          <w:b/>
          <w:bCs/>
          <w:color w:val="333333"/>
          <w:sz w:val="21"/>
          <w:szCs w:val="21"/>
        </w:rPr>
        <w:t>Industry Vertical</w:t>
      </w:r>
      <w:r w:rsidRPr="002B5305">
        <w:rPr>
          <w:rFonts w:ascii="Microsoft YaHei" w:eastAsia="Microsoft YaHei" w:hAnsi="Microsoft YaHei" w:cs="Times New Roman" w:hint="eastAsia"/>
          <w:color w:val="333333"/>
          <w:sz w:val="21"/>
          <w:szCs w:val="21"/>
        </w:rPr>
        <w:t>.</w:t>
      </w:r>
    </w:p>
    <w:p w14:paraId="5C816EDA" w14:textId="77777777" w:rsidR="002B5305" w:rsidRPr="002B5305" w:rsidRDefault="002B5305" w:rsidP="002B5305">
      <w:pPr>
        <w:numPr>
          <w:ilvl w:val="0"/>
          <w:numId w:val="4"/>
        </w:numPr>
        <w:rPr>
          <w:rFonts w:ascii="Microsoft YaHei" w:eastAsia="Microsoft YaHei" w:hAnsi="Microsoft YaHei" w:cs="Times New Roman" w:hint="eastAsia"/>
          <w:color w:val="333333"/>
          <w:sz w:val="21"/>
          <w:szCs w:val="21"/>
        </w:rPr>
      </w:pPr>
      <w:r w:rsidRPr="002B5305">
        <w:rPr>
          <w:rFonts w:ascii="Microsoft YaHei" w:eastAsia="Microsoft YaHei" w:hAnsi="Microsoft YaHei" w:cs="Times New Roman" w:hint="eastAsia"/>
          <w:color w:val="333333"/>
          <w:sz w:val="21"/>
          <w:szCs w:val="21"/>
        </w:rPr>
        <w:t>In the fields list, drag </w:t>
      </w:r>
      <w:r w:rsidRPr="002B5305">
        <w:rPr>
          <w:rFonts w:ascii="Microsoft YaHei" w:eastAsia="Microsoft YaHei" w:hAnsi="Microsoft YaHei" w:cs="Times New Roman" w:hint="eastAsia"/>
          <w:b/>
          <w:bCs/>
          <w:color w:val="333333"/>
          <w:sz w:val="21"/>
          <w:szCs w:val="21"/>
        </w:rPr>
        <w:t>Startup Name</w:t>
      </w:r>
      <w:r w:rsidRPr="002B5305">
        <w:rPr>
          <w:rFonts w:ascii="Microsoft YaHei" w:eastAsia="Microsoft YaHei" w:hAnsi="Microsoft YaHei" w:cs="Times New Roman" w:hint="eastAsia"/>
          <w:color w:val="333333"/>
          <w:sz w:val="21"/>
          <w:szCs w:val="21"/>
        </w:rPr>
        <w:t> to </w:t>
      </w:r>
      <w:r w:rsidRPr="002B5305">
        <w:rPr>
          <w:rFonts w:ascii="Microsoft YaHei" w:eastAsia="Microsoft YaHei" w:hAnsi="Microsoft YaHei" w:cs="Times New Roman" w:hint="eastAsia"/>
          <w:b/>
          <w:bCs/>
          <w:color w:val="333333"/>
          <w:sz w:val="21"/>
          <w:szCs w:val="21"/>
        </w:rPr>
        <w:t>Rows</w:t>
      </w:r>
      <w:r w:rsidRPr="002B5305">
        <w:rPr>
          <w:rFonts w:ascii="Microsoft YaHei" w:eastAsia="Microsoft YaHei" w:hAnsi="Microsoft YaHei" w:cs="Times New Roman" w:hint="eastAsia"/>
          <w:color w:val="333333"/>
          <w:sz w:val="21"/>
          <w:szCs w:val="21"/>
        </w:rPr>
        <w:t> below </w:t>
      </w:r>
      <w:r w:rsidRPr="002B5305">
        <w:rPr>
          <w:rFonts w:ascii="Microsoft YaHei" w:eastAsia="Microsoft YaHei" w:hAnsi="Microsoft YaHei" w:cs="Times New Roman" w:hint="eastAsia"/>
          <w:b/>
          <w:bCs/>
          <w:color w:val="333333"/>
          <w:sz w:val="21"/>
          <w:szCs w:val="21"/>
        </w:rPr>
        <w:t>City Location</w:t>
      </w:r>
      <w:r w:rsidRPr="002B5305">
        <w:rPr>
          <w:rFonts w:ascii="Microsoft YaHei" w:eastAsia="Microsoft YaHei" w:hAnsi="Microsoft YaHei" w:cs="Times New Roman" w:hint="eastAsia"/>
          <w:color w:val="333333"/>
          <w:sz w:val="21"/>
          <w:szCs w:val="21"/>
        </w:rPr>
        <w:t>.</w:t>
      </w:r>
    </w:p>
    <w:p w14:paraId="6C867A48" w14:textId="77777777" w:rsidR="002B5305" w:rsidRPr="002B5305" w:rsidRDefault="002B5305" w:rsidP="002B5305">
      <w:pPr>
        <w:numPr>
          <w:ilvl w:val="0"/>
          <w:numId w:val="4"/>
        </w:numPr>
        <w:rPr>
          <w:rFonts w:ascii="Microsoft YaHei" w:eastAsia="Microsoft YaHei" w:hAnsi="Microsoft YaHei" w:cs="Times New Roman" w:hint="eastAsia"/>
          <w:color w:val="333333"/>
          <w:sz w:val="21"/>
          <w:szCs w:val="21"/>
        </w:rPr>
      </w:pPr>
      <w:r w:rsidRPr="002B5305">
        <w:rPr>
          <w:rFonts w:ascii="Microsoft YaHei" w:eastAsia="Microsoft YaHei" w:hAnsi="Microsoft YaHei" w:cs="Times New Roman" w:hint="eastAsia"/>
          <w:color w:val="333333"/>
          <w:sz w:val="21"/>
          <w:szCs w:val="21"/>
        </w:rPr>
        <w:lastRenderedPageBreak/>
        <w:t>In the fields list, drag </w:t>
      </w:r>
      <w:r w:rsidRPr="002B5305">
        <w:rPr>
          <w:rFonts w:ascii="Microsoft YaHei" w:eastAsia="Microsoft YaHei" w:hAnsi="Microsoft YaHei" w:cs="Times New Roman" w:hint="eastAsia"/>
          <w:b/>
          <w:bCs/>
          <w:color w:val="333333"/>
          <w:sz w:val="21"/>
          <w:szCs w:val="21"/>
        </w:rPr>
        <w:t>Amount in USD</w:t>
      </w:r>
      <w:r w:rsidRPr="002B5305">
        <w:rPr>
          <w:rFonts w:ascii="Microsoft YaHei" w:eastAsia="Microsoft YaHei" w:hAnsi="Microsoft YaHei" w:cs="Times New Roman" w:hint="eastAsia"/>
          <w:color w:val="333333"/>
          <w:sz w:val="21"/>
          <w:szCs w:val="21"/>
        </w:rPr>
        <w:t> to </w:t>
      </w:r>
      <w:r w:rsidRPr="002B5305">
        <w:rPr>
          <w:rFonts w:ascii="Microsoft YaHei" w:eastAsia="Microsoft YaHei" w:hAnsi="Microsoft YaHei" w:cs="Times New Roman" w:hint="eastAsia"/>
          <w:b/>
          <w:bCs/>
          <w:color w:val="333333"/>
          <w:sz w:val="21"/>
          <w:szCs w:val="21"/>
        </w:rPr>
        <w:t>Values</w:t>
      </w:r>
      <w:r w:rsidRPr="002B5305">
        <w:rPr>
          <w:rFonts w:ascii="Microsoft YaHei" w:eastAsia="Microsoft YaHei" w:hAnsi="Microsoft YaHei" w:cs="Times New Roman" w:hint="eastAsia"/>
          <w:color w:val="333333"/>
          <w:sz w:val="21"/>
          <w:szCs w:val="21"/>
        </w:rPr>
        <w:t>.</w:t>
      </w:r>
    </w:p>
    <w:p w14:paraId="7E0E1B3B" w14:textId="77777777" w:rsidR="002B5305" w:rsidRPr="002B5305" w:rsidRDefault="002B5305" w:rsidP="002B5305">
      <w:pPr>
        <w:numPr>
          <w:ilvl w:val="0"/>
          <w:numId w:val="4"/>
        </w:numPr>
        <w:rPr>
          <w:rFonts w:ascii="Microsoft YaHei" w:eastAsia="Microsoft YaHei" w:hAnsi="Microsoft YaHei" w:cs="Times New Roman" w:hint="eastAsia"/>
          <w:color w:val="333333"/>
          <w:sz w:val="21"/>
          <w:szCs w:val="21"/>
        </w:rPr>
      </w:pPr>
      <w:r w:rsidRPr="002B5305">
        <w:rPr>
          <w:rFonts w:ascii="Microsoft YaHei" w:eastAsia="Microsoft YaHei" w:hAnsi="Microsoft YaHei" w:cs="Times New Roman" w:hint="eastAsia"/>
          <w:color w:val="333333"/>
          <w:sz w:val="21"/>
          <w:szCs w:val="21"/>
        </w:rPr>
        <w:t>In the ribbon, select the </w:t>
      </w:r>
      <w:r w:rsidRPr="002B5305">
        <w:rPr>
          <w:rFonts w:ascii="Microsoft YaHei" w:eastAsia="Microsoft YaHei" w:hAnsi="Microsoft YaHei" w:cs="Times New Roman" w:hint="eastAsia"/>
          <w:b/>
          <w:bCs/>
          <w:color w:val="333333"/>
          <w:sz w:val="21"/>
          <w:szCs w:val="21"/>
        </w:rPr>
        <w:t>PivotTable</w:t>
      </w:r>
      <w:r w:rsidRPr="002B5305">
        <w:rPr>
          <w:rFonts w:ascii="Microsoft YaHei" w:eastAsia="Microsoft YaHei" w:hAnsi="Microsoft YaHei" w:cs="Times New Roman" w:hint="eastAsia"/>
          <w:color w:val="333333"/>
          <w:sz w:val="21"/>
          <w:szCs w:val="21"/>
        </w:rPr>
        <w:t> tab, click </w:t>
      </w:r>
      <w:r w:rsidRPr="002B5305">
        <w:rPr>
          <w:rFonts w:ascii="Microsoft YaHei" w:eastAsia="Microsoft YaHei" w:hAnsi="Microsoft YaHei" w:cs="Times New Roman" w:hint="eastAsia"/>
          <w:b/>
          <w:bCs/>
          <w:color w:val="333333"/>
          <w:sz w:val="21"/>
          <w:szCs w:val="21"/>
        </w:rPr>
        <w:t>Settings</w:t>
      </w:r>
      <w:r w:rsidRPr="002B5305">
        <w:rPr>
          <w:rFonts w:ascii="Microsoft YaHei" w:eastAsia="Microsoft YaHei" w:hAnsi="Microsoft YaHei" w:cs="Times New Roman" w:hint="eastAsia"/>
          <w:color w:val="333333"/>
          <w:sz w:val="21"/>
          <w:szCs w:val="21"/>
        </w:rPr>
        <w:t>, then in the </w:t>
      </w:r>
      <w:r w:rsidRPr="002B5305">
        <w:rPr>
          <w:rFonts w:ascii="Microsoft YaHei" w:eastAsia="Microsoft YaHei" w:hAnsi="Microsoft YaHei" w:cs="Times New Roman" w:hint="eastAsia"/>
          <w:b/>
          <w:bCs/>
          <w:color w:val="333333"/>
          <w:sz w:val="21"/>
          <w:szCs w:val="21"/>
        </w:rPr>
        <w:t>PivotTable Settings</w:t>
      </w:r>
      <w:r w:rsidRPr="002B5305">
        <w:rPr>
          <w:rFonts w:ascii="Microsoft YaHei" w:eastAsia="Microsoft YaHei" w:hAnsi="Microsoft YaHei" w:cs="Times New Roman" w:hint="eastAsia"/>
          <w:color w:val="333333"/>
          <w:sz w:val="21"/>
          <w:szCs w:val="21"/>
        </w:rPr>
        <w:t> pane, under </w:t>
      </w:r>
      <w:r w:rsidRPr="002B5305">
        <w:rPr>
          <w:rFonts w:ascii="Microsoft YaHei" w:eastAsia="Microsoft YaHei" w:hAnsi="Microsoft YaHei" w:cs="Times New Roman" w:hint="eastAsia"/>
          <w:b/>
          <w:bCs/>
          <w:color w:val="333333"/>
          <w:sz w:val="21"/>
          <w:szCs w:val="21"/>
        </w:rPr>
        <w:t>Layout</w:t>
      </w:r>
      <w:r w:rsidRPr="002B5305">
        <w:rPr>
          <w:rFonts w:ascii="Microsoft YaHei" w:eastAsia="Microsoft YaHei" w:hAnsi="Microsoft YaHei" w:cs="Times New Roman" w:hint="eastAsia"/>
          <w:color w:val="333333"/>
          <w:sz w:val="21"/>
          <w:szCs w:val="21"/>
        </w:rPr>
        <w:t>, select </w:t>
      </w:r>
      <w:r w:rsidRPr="002B5305">
        <w:rPr>
          <w:rFonts w:ascii="Microsoft YaHei" w:eastAsia="Microsoft YaHei" w:hAnsi="Microsoft YaHei" w:cs="Times New Roman" w:hint="eastAsia"/>
          <w:b/>
          <w:bCs/>
          <w:color w:val="333333"/>
          <w:sz w:val="21"/>
          <w:szCs w:val="21"/>
        </w:rPr>
        <w:t>Single column</w:t>
      </w:r>
      <w:r w:rsidRPr="002B5305">
        <w:rPr>
          <w:rFonts w:ascii="Microsoft YaHei" w:eastAsia="Microsoft YaHei" w:hAnsi="Microsoft YaHei" w:cs="Times New Roman" w:hint="eastAsia"/>
          <w:color w:val="333333"/>
          <w:sz w:val="21"/>
          <w:szCs w:val="21"/>
        </w:rPr>
        <w:t>.</w:t>
      </w:r>
    </w:p>
    <w:p w14:paraId="7E37A908" w14:textId="77777777" w:rsidR="002B5305" w:rsidRPr="002B5305" w:rsidRDefault="002B5305" w:rsidP="002B5305">
      <w:pPr>
        <w:pBdr>
          <w:bottom w:val="single" w:sz="6" w:space="4" w:color="EEEEEE"/>
        </w:pBdr>
        <w:spacing w:before="240" w:after="240"/>
        <w:outlineLvl w:val="1"/>
        <w:rPr>
          <w:rFonts w:ascii="Microsoft YaHei" w:eastAsia="Microsoft YaHei" w:hAnsi="Microsoft YaHei" w:cs="Times New Roman" w:hint="eastAsia"/>
          <w:b/>
          <w:bCs/>
          <w:color w:val="333333"/>
          <w:sz w:val="42"/>
          <w:szCs w:val="42"/>
        </w:rPr>
      </w:pPr>
      <w:r w:rsidRPr="002B5305">
        <w:rPr>
          <w:rFonts w:ascii="Microsoft YaHei" w:eastAsia="Microsoft YaHei" w:hAnsi="Microsoft YaHei" w:cs="Times New Roman" w:hint="eastAsia"/>
          <w:b/>
          <w:bCs/>
          <w:color w:val="333333"/>
          <w:sz w:val="42"/>
          <w:szCs w:val="42"/>
        </w:rPr>
        <w:t xml:space="preserve">Task C: Perform a simple calculation in a pivot </w:t>
      </w:r>
      <w:proofErr w:type="gramStart"/>
      <w:r w:rsidRPr="002B5305">
        <w:rPr>
          <w:rFonts w:ascii="Microsoft YaHei" w:eastAsia="Microsoft YaHei" w:hAnsi="Microsoft YaHei" w:cs="Times New Roman" w:hint="eastAsia"/>
          <w:b/>
          <w:bCs/>
          <w:color w:val="333333"/>
          <w:sz w:val="42"/>
          <w:szCs w:val="42"/>
        </w:rPr>
        <w:t>table</w:t>
      </w:r>
      <w:proofErr w:type="gramEnd"/>
    </w:p>
    <w:p w14:paraId="385C88D3" w14:textId="77777777" w:rsidR="002B5305" w:rsidRPr="002B5305" w:rsidRDefault="002B5305" w:rsidP="002B5305">
      <w:pPr>
        <w:numPr>
          <w:ilvl w:val="0"/>
          <w:numId w:val="5"/>
        </w:numPr>
        <w:rPr>
          <w:rFonts w:ascii="Microsoft YaHei" w:eastAsia="Microsoft YaHei" w:hAnsi="Microsoft YaHei" w:cs="Times New Roman" w:hint="eastAsia"/>
          <w:color w:val="333333"/>
          <w:sz w:val="21"/>
          <w:szCs w:val="21"/>
        </w:rPr>
      </w:pPr>
      <w:r w:rsidRPr="002B5305">
        <w:rPr>
          <w:rFonts w:ascii="Microsoft YaHei" w:eastAsia="Microsoft YaHei" w:hAnsi="Microsoft YaHei" w:cs="Times New Roman" w:hint="eastAsia"/>
          <w:color w:val="333333"/>
          <w:sz w:val="21"/>
          <w:szCs w:val="21"/>
        </w:rPr>
        <w:t>In the </w:t>
      </w:r>
      <w:r w:rsidRPr="002B5305">
        <w:rPr>
          <w:rFonts w:ascii="Microsoft YaHei" w:eastAsia="Microsoft YaHei" w:hAnsi="Microsoft YaHei" w:cs="Times New Roman" w:hint="eastAsia"/>
          <w:b/>
          <w:bCs/>
          <w:color w:val="333333"/>
          <w:sz w:val="21"/>
          <w:szCs w:val="21"/>
        </w:rPr>
        <w:t>PivotTable Fields</w:t>
      </w:r>
      <w:r w:rsidRPr="002B5305">
        <w:rPr>
          <w:rFonts w:ascii="Microsoft YaHei" w:eastAsia="Microsoft YaHei" w:hAnsi="Microsoft YaHei" w:cs="Times New Roman" w:hint="eastAsia"/>
          <w:color w:val="333333"/>
          <w:sz w:val="21"/>
          <w:szCs w:val="21"/>
        </w:rPr>
        <w:t> pane, in the </w:t>
      </w:r>
      <w:r w:rsidRPr="002B5305">
        <w:rPr>
          <w:rFonts w:ascii="Microsoft YaHei" w:eastAsia="Microsoft YaHei" w:hAnsi="Microsoft YaHei" w:cs="Times New Roman" w:hint="eastAsia"/>
          <w:b/>
          <w:bCs/>
          <w:color w:val="333333"/>
          <w:sz w:val="21"/>
          <w:szCs w:val="21"/>
        </w:rPr>
        <w:t>Values</w:t>
      </w:r>
      <w:r w:rsidRPr="002B5305">
        <w:rPr>
          <w:rFonts w:ascii="Microsoft YaHei" w:eastAsia="Microsoft YaHei" w:hAnsi="Microsoft YaHei" w:cs="Times New Roman" w:hint="eastAsia"/>
          <w:color w:val="333333"/>
          <w:sz w:val="21"/>
          <w:szCs w:val="21"/>
        </w:rPr>
        <w:t> section, click the drop-down arrow next to </w:t>
      </w:r>
      <w:r w:rsidRPr="002B5305">
        <w:rPr>
          <w:rFonts w:ascii="Microsoft YaHei" w:eastAsia="Microsoft YaHei" w:hAnsi="Microsoft YaHei" w:cs="Times New Roman" w:hint="eastAsia"/>
          <w:b/>
          <w:bCs/>
          <w:color w:val="333333"/>
          <w:sz w:val="21"/>
          <w:szCs w:val="21"/>
        </w:rPr>
        <w:t>Count of Amount in USD</w:t>
      </w:r>
      <w:r w:rsidRPr="002B5305">
        <w:rPr>
          <w:rFonts w:ascii="Microsoft YaHei" w:eastAsia="Microsoft YaHei" w:hAnsi="Microsoft YaHei" w:cs="Times New Roman" w:hint="eastAsia"/>
          <w:color w:val="333333"/>
          <w:sz w:val="21"/>
          <w:szCs w:val="21"/>
        </w:rPr>
        <w:t>, and click </w:t>
      </w:r>
      <w:r w:rsidRPr="002B5305">
        <w:rPr>
          <w:rFonts w:ascii="Microsoft YaHei" w:eastAsia="Microsoft YaHei" w:hAnsi="Microsoft YaHei" w:cs="Times New Roman" w:hint="eastAsia"/>
          <w:b/>
          <w:bCs/>
          <w:color w:val="333333"/>
          <w:sz w:val="21"/>
          <w:szCs w:val="21"/>
        </w:rPr>
        <w:t>Value Field Settings</w:t>
      </w:r>
      <w:r w:rsidRPr="002B5305">
        <w:rPr>
          <w:rFonts w:ascii="Microsoft YaHei" w:eastAsia="Microsoft YaHei" w:hAnsi="Microsoft YaHei" w:cs="Times New Roman" w:hint="eastAsia"/>
          <w:color w:val="333333"/>
          <w:sz w:val="21"/>
          <w:szCs w:val="21"/>
        </w:rPr>
        <w:t>.</w:t>
      </w:r>
    </w:p>
    <w:p w14:paraId="50F9D64D" w14:textId="77777777" w:rsidR="002B5305" w:rsidRPr="002B5305" w:rsidRDefault="002B5305" w:rsidP="002B5305">
      <w:pPr>
        <w:numPr>
          <w:ilvl w:val="0"/>
          <w:numId w:val="5"/>
        </w:numPr>
        <w:rPr>
          <w:rFonts w:ascii="Microsoft YaHei" w:eastAsia="Microsoft YaHei" w:hAnsi="Microsoft YaHei" w:cs="Times New Roman" w:hint="eastAsia"/>
          <w:color w:val="333333"/>
          <w:sz w:val="21"/>
          <w:szCs w:val="21"/>
        </w:rPr>
      </w:pPr>
      <w:r w:rsidRPr="002B5305">
        <w:rPr>
          <w:rFonts w:ascii="Microsoft YaHei" w:eastAsia="Microsoft YaHei" w:hAnsi="Microsoft YaHei" w:cs="Times New Roman" w:hint="eastAsia"/>
          <w:color w:val="333333"/>
          <w:sz w:val="21"/>
          <w:szCs w:val="21"/>
        </w:rPr>
        <w:t>Select </w:t>
      </w:r>
      <w:r w:rsidRPr="002B5305">
        <w:rPr>
          <w:rFonts w:ascii="Microsoft YaHei" w:eastAsia="Microsoft YaHei" w:hAnsi="Microsoft YaHei" w:cs="Times New Roman" w:hint="eastAsia"/>
          <w:b/>
          <w:bCs/>
          <w:color w:val="333333"/>
          <w:sz w:val="21"/>
          <w:szCs w:val="21"/>
        </w:rPr>
        <w:t>Summarize value field by &gt; Sum</w:t>
      </w:r>
      <w:r w:rsidRPr="002B5305">
        <w:rPr>
          <w:rFonts w:ascii="Microsoft YaHei" w:eastAsia="Microsoft YaHei" w:hAnsi="Microsoft YaHei" w:cs="Times New Roman" w:hint="eastAsia"/>
          <w:color w:val="333333"/>
          <w:sz w:val="21"/>
          <w:szCs w:val="21"/>
        </w:rPr>
        <w:t>.</w:t>
      </w:r>
    </w:p>
    <w:p w14:paraId="1B9F2509" w14:textId="6A443E99" w:rsidR="002B5305" w:rsidRPr="002B5305" w:rsidRDefault="002B5305" w:rsidP="002B5305">
      <w:pPr>
        <w:ind w:left="720"/>
        <w:rPr>
          <w:rFonts w:ascii="Microsoft YaHei" w:eastAsia="Microsoft YaHei" w:hAnsi="Microsoft YaHei" w:cs="Times New Roman" w:hint="eastAsia"/>
          <w:color w:val="333333"/>
          <w:sz w:val="21"/>
          <w:szCs w:val="21"/>
        </w:rPr>
      </w:pPr>
      <w:r w:rsidRPr="002B5305">
        <w:rPr>
          <w:rFonts w:ascii="Microsoft YaHei" w:eastAsia="Microsoft YaHei" w:hAnsi="Microsoft YaHei" w:cs="Times New Roman"/>
          <w:color w:val="333333"/>
          <w:sz w:val="21"/>
          <w:szCs w:val="21"/>
        </w:rPr>
        <w:fldChar w:fldCharType="begin"/>
      </w:r>
      <w:r w:rsidRPr="002B5305">
        <w:rPr>
          <w:rFonts w:ascii="Microsoft YaHei" w:eastAsia="Microsoft YaHei" w:hAnsi="Microsoft YaHei" w:cs="Times New Roman"/>
          <w:color w:val="333333"/>
          <w:sz w:val="21"/>
          <w:szCs w:val="21"/>
        </w:rPr>
        <w:instrText xml:space="preserve"> INCLUDEPICTURE "https://cf-courses-data.s3.us.cloud-object-storage.appdomain.cloud/IBMDeveloperSkillsNetwork-DA0130EN-SkillsNetwork/Hands-on%20Labs/Lab%207%20-%20Using%20Pivot%20Tables/images/1.C.2.png" \* MERGEFORMATINET </w:instrText>
      </w:r>
      <w:r w:rsidRPr="002B5305">
        <w:rPr>
          <w:rFonts w:ascii="Microsoft YaHei" w:eastAsia="Microsoft YaHei" w:hAnsi="Microsoft YaHei" w:cs="Times New Roman"/>
          <w:color w:val="333333"/>
          <w:sz w:val="21"/>
          <w:szCs w:val="21"/>
        </w:rPr>
        <w:fldChar w:fldCharType="separate"/>
      </w:r>
      <w:r w:rsidRPr="002B5305">
        <w:rPr>
          <w:rFonts w:ascii="Microsoft YaHei" w:eastAsia="Microsoft YaHei" w:hAnsi="Microsoft YaHei" w:cs="Times New Roman"/>
          <w:noProof/>
          <w:color w:val="333333"/>
          <w:sz w:val="21"/>
          <w:szCs w:val="21"/>
        </w:rPr>
        <w:drawing>
          <wp:inline distT="0" distB="0" distL="0" distR="0" wp14:anchorId="26746111" wp14:editId="662310B1">
            <wp:extent cx="4318000" cy="3810000"/>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18000" cy="3810000"/>
                    </a:xfrm>
                    <a:prstGeom prst="rect">
                      <a:avLst/>
                    </a:prstGeom>
                    <a:noFill/>
                    <a:ln>
                      <a:noFill/>
                    </a:ln>
                  </pic:spPr>
                </pic:pic>
              </a:graphicData>
            </a:graphic>
          </wp:inline>
        </w:drawing>
      </w:r>
      <w:r w:rsidRPr="002B5305">
        <w:rPr>
          <w:rFonts w:ascii="Microsoft YaHei" w:eastAsia="Microsoft YaHei" w:hAnsi="Microsoft YaHei" w:cs="Times New Roman"/>
          <w:color w:val="333333"/>
          <w:sz w:val="21"/>
          <w:szCs w:val="21"/>
        </w:rPr>
        <w:fldChar w:fldCharType="end"/>
      </w:r>
    </w:p>
    <w:p w14:paraId="435C94AC" w14:textId="77777777" w:rsidR="002B5305" w:rsidRPr="002B5305" w:rsidRDefault="002B5305" w:rsidP="002B5305">
      <w:pPr>
        <w:rPr>
          <w:rFonts w:ascii="Times New Roman" w:eastAsia="Times New Roman" w:hAnsi="Times New Roman" w:cs="Times New Roman" w:hint="eastAsia"/>
        </w:rPr>
      </w:pPr>
      <w:r w:rsidRPr="002B5305">
        <w:rPr>
          <w:rFonts w:ascii="Microsoft YaHei" w:eastAsia="Microsoft YaHei" w:hAnsi="Microsoft YaHei" w:cs="Times New Roman" w:hint="eastAsia"/>
          <w:color w:val="333333"/>
          <w:sz w:val="21"/>
          <w:szCs w:val="21"/>
        </w:rPr>
        <w:br/>
      </w:r>
    </w:p>
    <w:p w14:paraId="51C0727C" w14:textId="77777777" w:rsidR="002B5305" w:rsidRPr="002B5305" w:rsidRDefault="002B5305" w:rsidP="002B5305">
      <w:pPr>
        <w:numPr>
          <w:ilvl w:val="0"/>
          <w:numId w:val="6"/>
        </w:numPr>
        <w:rPr>
          <w:rFonts w:ascii="Microsoft YaHei" w:eastAsia="Microsoft YaHei" w:hAnsi="Microsoft YaHei" w:cs="Times New Roman"/>
          <w:color w:val="333333"/>
          <w:sz w:val="21"/>
          <w:szCs w:val="21"/>
        </w:rPr>
      </w:pPr>
      <w:r w:rsidRPr="002B5305">
        <w:rPr>
          <w:rFonts w:ascii="Microsoft YaHei" w:eastAsia="Microsoft YaHei" w:hAnsi="Microsoft YaHei" w:cs="Times New Roman" w:hint="eastAsia"/>
          <w:color w:val="333333"/>
          <w:sz w:val="21"/>
          <w:szCs w:val="21"/>
        </w:rPr>
        <w:t>Click </w:t>
      </w:r>
      <w:r w:rsidRPr="002B5305">
        <w:rPr>
          <w:rFonts w:ascii="Microsoft YaHei" w:eastAsia="Microsoft YaHei" w:hAnsi="Microsoft YaHei" w:cs="Times New Roman" w:hint="eastAsia"/>
          <w:b/>
          <w:bCs/>
          <w:color w:val="333333"/>
          <w:sz w:val="21"/>
          <w:szCs w:val="21"/>
        </w:rPr>
        <w:t>OK</w:t>
      </w:r>
      <w:r w:rsidRPr="002B5305">
        <w:rPr>
          <w:rFonts w:ascii="Microsoft YaHei" w:eastAsia="Microsoft YaHei" w:hAnsi="Microsoft YaHei" w:cs="Times New Roman" w:hint="eastAsia"/>
          <w:color w:val="333333"/>
          <w:sz w:val="21"/>
          <w:szCs w:val="21"/>
        </w:rPr>
        <w:t>.</w:t>
      </w:r>
    </w:p>
    <w:p w14:paraId="5EF4DD61" w14:textId="77777777" w:rsidR="002B5305" w:rsidRPr="002B5305" w:rsidRDefault="002B5305" w:rsidP="002B5305">
      <w:pPr>
        <w:numPr>
          <w:ilvl w:val="0"/>
          <w:numId w:val="6"/>
        </w:numPr>
        <w:rPr>
          <w:rFonts w:ascii="Microsoft YaHei" w:eastAsia="Microsoft YaHei" w:hAnsi="Microsoft YaHei" w:cs="Times New Roman" w:hint="eastAsia"/>
          <w:color w:val="333333"/>
          <w:sz w:val="21"/>
          <w:szCs w:val="21"/>
        </w:rPr>
      </w:pPr>
      <w:r w:rsidRPr="002B5305">
        <w:rPr>
          <w:rFonts w:ascii="Microsoft YaHei" w:eastAsia="Microsoft YaHei" w:hAnsi="Microsoft YaHei" w:cs="Times New Roman" w:hint="eastAsia"/>
          <w:color w:val="333333"/>
          <w:sz w:val="21"/>
          <w:szCs w:val="21"/>
        </w:rPr>
        <w:t>Select the column called </w:t>
      </w:r>
      <w:r w:rsidRPr="002B5305">
        <w:rPr>
          <w:rFonts w:ascii="Microsoft YaHei" w:eastAsia="Microsoft YaHei" w:hAnsi="Microsoft YaHei" w:cs="Times New Roman" w:hint="eastAsia"/>
          <w:b/>
          <w:bCs/>
          <w:color w:val="333333"/>
          <w:sz w:val="21"/>
          <w:szCs w:val="21"/>
        </w:rPr>
        <w:t>Sum of Amount in USD</w:t>
      </w:r>
      <w:r w:rsidRPr="002B5305">
        <w:rPr>
          <w:rFonts w:ascii="Microsoft YaHei" w:eastAsia="Microsoft YaHei" w:hAnsi="Microsoft YaHei" w:cs="Times New Roman" w:hint="eastAsia"/>
          <w:color w:val="333333"/>
          <w:sz w:val="21"/>
          <w:szCs w:val="21"/>
        </w:rPr>
        <w:t> and then on the </w:t>
      </w:r>
      <w:proofErr w:type="gramStart"/>
      <w:r w:rsidRPr="002B5305">
        <w:rPr>
          <w:rFonts w:ascii="Microsoft YaHei" w:eastAsia="Microsoft YaHei" w:hAnsi="Microsoft YaHei" w:cs="Times New Roman" w:hint="eastAsia"/>
          <w:b/>
          <w:bCs/>
          <w:color w:val="333333"/>
          <w:sz w:val="21"/>
          <w:szCs w:val="21"/>
        </w:rPr>
        <w:t>Home</w:t>
      </w:r>
      <w:proofErr w:type="gramEnd"/>
      <w:r w:rsidRPr="002B5305">
        <w:rPr>
          <w:rFonts w:ascii="Microsoft YaHei" w:eastAsia="Microsoft YaHei" w:hAnsi="Microsoft YaHei" w:cs="Times New Roman" w:hint="eastAsia"/>
          <w:color w:val="333333"/>
          <w:sz w:val="21"/>
          <w:szCs w:val="21"/>
        </w:rPr>
        <w:t> tab, select </w:t>
      </w:r>
      <w:r w:rsidRPr="002B5305">
        <w:rPr>
          <w:rFonts w:ascii="Microsoft YaHei" w:eastAsia="Microsoft YaHei" w:hAnsi="Microsoft YaHei" w:cs="Times New Roman" w:hint="eastAsia"/>
          <w:b/>
          <w:bCs/>
          <w:color w:val="333333"/>
          <w:sz w:val="21"/>
          <w:szCs w:val="21"/>
        </w:rPr>
        <w:t>Accounting Number Format &gt; $ English (United States)</w:t>
      </w:r>
      <w:r w:rsidRPr="002B5305">
        <w:rPr>
          <w:rFonts w:ascii="Microsoft YaHei" w:eastAsia="Microsoft YaHei" w:hAnsi="Microsoft YaHei" w:cs="Times New Roman" w:hint="eastAsia"/>
          <w:color w:val="333333"/>
          <w:sz w:val="21"/>
          <w:szCs w:val="21"/>
        </w:rPr>
        <w:t>.</w:t>
      </w:r>
    </w:p>
    <w:p w14:paraId="72DDC660" w14:textId="77777777" w:rsidR="002B5305" w:rsidRPr="002B5305" w:rsidRDefault="002B5305" w:rsidP="002B5305">
      <w:pPr>
        <w:pBdr>
          <w:bottom w:val="single" w:sz="6" w:space="4" w:color="EEEEEE"/>
        </w:pBdr>
        <w:spacing w:before="240" w:after="240"/>
        <w:outlineLvl w:val="0"/>
        <w:rPr>
          <w:rFonts w:ascii="Microsoft YaHei" w:eastAsia="Microsoft YaHei" w:hAnsi="Microsoft YaHei" w:cs="Times New Roman" w:hint="eastAsia"/>
          <w:b/>
          <w:bCs/>
          <w:color w:val="333333"/>
          <w:kern w:val="36"/>
          <w:sz w:val="54"/>
          <w:szCs w:val="54"/>
        </w:rPr>
      </w:pPr>
      <w:r w:rsidRPr="002B5305">
        <w:rPr>
          <w:rFonts w:ascii="Microsoft YaHei" w:eastAsia="Microsoft YaHei" w:hAnsi="Microsoft YaHei" w:cs="Times New Roman" w:hint="eastAsia"/>
          <w:b/>
          <w:bCs/>
          <w:color w:val="333333"/>
          <w:kern w:val="36"/>
          <w:sz w:val="54"/>
          <w:szCs w:val="54"/>
        </w:rPr>
        <w:lastRenderedPageBreak/>
        <w:t>Exercise 2: Pivot Table Features</w:t>
      </w:r>
    </w:p>
    <w:p w14:paraId="41103F8B" w14:textId="77777777" w:rsidR="002B5305" w:rsidRPr="002B5305" w:rsidRDefault="002B5305" w:rsidP="002B5305">
      <w:pPr>
        <w:spacing w:after="240"/>
        <w:rPr>
          <w:rFonts w:ascii="Microsoft YaHei" w:eastAsia="Microsoft YaHei" w:hAnsi="Microsoft YaHei" w:cs="Times New Roman" w:hint="eastAsia"/>
          <w:color w:val="333333"/>
          <w:sz w:val="21"/>
          <w:szCs w:val="21"/>
        </w:rPr>
      </w:pPr>
      <w:r w:rsidRPr="002B5305">
        <w:rPr>
          <w:rFonts w:ascii="Microsoft YaHei" w:eastAsia="Microsoft YaHei" w:hAnsi="Microsoft YaHei" w:cs="Times New Roman" w:hint="eastAsia"/>
          <w:color w:val="333333"/>
          <w:sz w:val="21"/>
          <w:szCs w:val="21"/>
        </w:rPr>
        <w:t>In this exercise, you will learn some other features that we can use with Pivot Tables, including Recommended Charts, Filters, Slicers, and Timelines.</w:t>
      </w:r>
    </w:p>
    <w:p w14:paraId="27629C47" w14:textId="77777777" w:rsidR="002B5305" w:rsidRPr="002B5305" w:rsidRDefault="002B5305" w:rsidP="002B5305">
      <w:pPr>
        <w:rPr>
          <w:rFonts w:ascii="Microsoft YaHei" w:eastAsia="Microsoft YaHei" w:hAnsi="Microsoft YaHei" w:cs="Times New Roman" w:hint="eastAsia"/>
          <w:color w:val="333333"/>
          <w:sz w:val="21"/>
          <w:szCs w:val="21"/>
        </w:rPr>
      </w:pPr>
      <w:r w:rsidRPr="002B5305">
        <w:rPr>
          <w:rFonts w:ascii="Microsoft YaHei" w:eastAsia="Microsoft YaHei" w:hAnsi="Microsoft YaHei" w:cs="Times New Roman" w:hint="eastAsia"/>
          <w:b/>
          <w:bCs/>
          <w:color w:val="333333"/>
          <w:sz w:val="21"/>
          <w:szCs w:val="21"/>
        </w:rPr>
        <w:t>Note: The ‘Recommended Charts’ feature only works with ‘full’ Office for the web plans (those plans that come with an Office 365 subscription). Recommended Charts do not work with the ‘basic’ plan that comes with a Microsoft Account.</w:t>
      </w:r>
    </w:p>
    <w:p w14:paraId="0D120F09" w14:textId="77777777" w:rsidR="002B5305" w:rsidRPr="002B5305" w:rsidRDefault="002B5305" w:rsidP="002B5305">
      <w:pPr>
        <w:pBdr>
          <w:bottom w:val="single" w:sz="6" w:space="4" w:color="EEEEEE"/>
        </w:pBdr>
        <w:spacing w:before="240" w:after="240"/>
        <w:outlineLvl w:val="1"/>
        <w:rPr>
          <w:rFonts w:ascii="Microsoft YaHei" w:eastAsia="Microsoft YaHei" w:hAnsi="Microsoft YaHei" w:cs="Times New Roman" w:hint="eastAsia"/>
          <w:b/>
          <w:bCs/>
          <w:color w:val="333333"/>
          <w:sz w:val="42"/>
          <w:szCs w:val="42"/>
        </w:rPr>
      </w:pPr>
      <w:r w:rsidRPr="002B5305">
        <w:rPr>
          <w:rFonts w:ascii="Microsoft YaHei" w:eastAsia="Microsoft YaHei" w:hAnsi="Microsoft YaHei" w:cs="Times New Roman" w:hint="eastAsia"/>
          <w:b/>
          <w:bCs/>
          <w:color w:val="333333"/>
          <w:sz w:val="42"/>
          <w:szCs w:val="42"/>
        </w:rPr>
        <w:t>Task A: Use of the Recommended Charts feature (Optional: If you have a full Office for the web plan)</w:t>
      </w:r>
    </w:p>
    <w:p w14:paraId="08D78B70" w14:textId="77777777" w:rsidR="002B5305" w:rsidRPr="002B5305" w:rsidRDefault="002B5305" w:rsidP="002B5305">
      <w:pPr>
        <w:numPr>
          <w:ilvl w:val="0"/>
          <w:numId w:val="7"/>
        </w:numPr>
        <w:rPr>
          <w:rFonts w:ascii="Microsoft YaHei" w:eastAsia="Microsoft YaHei" w:hAnsi="Microsoft YaHei" w:cs="Times New Roman" w:hint="eastAsia"/>
          <w:color w:val="333333"/>
          <w:sz w:val="21"/>
          <w:szCs w:val="21"/>
        </w:rPr>
      </w:pPr>
      <w:r w:rsidRPr="002B5305">
        <w:rPr>
          <w:rFonts w:ascii="Microsoft YaHei" w:eastAsia="Microsoft YaHei" w:hAnsi="Microsoft YaHei" w:cs="Times New Roman" w:hint="eastAsia"/>
          <w:color w:val="333333"/>
          <w:sz w:val="21"/>
          <w:szCs w:val="21"/>
        </w:rPr>
        <w:t>Switch to worksheet </w:t>
      </w:r>
      <w:proofErr w:type="spellStart"/>
      <w:r w:rsidRPr="002B5305">
        <w:rPr>
          <w:rFonts w:ascii="Microsoft YaHei" w:eastAsia="Microsoft YaHei" w:hAnsi="Microsoft YaHei" w:cs="Times New Roman" w:hint="eastAsia"/>
          <w:b/>
          <w:bCs/>
          <w:color w:val="333333"/>
          <w:sz w:val="21"/>
          <w:szCs w:val="21"/>
        </w:rPr>
        <w:t>indian</w:t>
      </w:r>
      <w:proofErr w:type="spellEnd"/>
      <w:r w:rsidRPr="002B5305">
        <w:rPr>
          <w:rFonts w:ascii="Microsoft YaHei" w:eastAsia="Microsoft YaHei" w:hAnsi="Microsoft YaHei" w:cs="Times New Roman" w:hint="eastAsia"/>
          <w:b/>
          <w:bCs/>
          <w:color w:val="333333"/>
          <w:sz w:val="21"/>
          <w:szCs w:val="21"/>
        </w:rPr>
        <w:t>-startup-funding</w:t>
      </w:r>
      <w:r w:rsidRPr="002B5305">
        <w:rPr>
          <w:rFonts w:ascii="Microsoft YaHei" w:eastAsia="Microsoft YaHei" w:hAnsi="Microsoft YaHei" w:cs="Times New Roman" w:hint="eastAsia"/>
          <w:color w:val="333333"/>
          <w:sz w:val="21"/>
          <w:szCs w:val="21"/>
        </w:rPr>
        <w:t>.</w:t>
      </w:r>
    </w:p>
    <w:p w14:paraId="500CFFE2" w14:textId="77777777" w:rsidR="002B5305" w:rsidRPr="002B5305" w:rsidRDefault="002B5305" w:rsidP="002B5305">
      <w:pPr>
        <w:numPr>
          <w:ilvl w:val="0"/>
          <w:numId w:val="7"/>
        </w:numPr>
        <w:rPr>
          <w:rFonts w:ascii="Microsoft YaHei" w:eastAsia="Microsoft YaHei" w:hAnsi="Microsoft YaHei" w:cs="Times New Roman" w:hint="eastAsia"/>
          <w:color w:val="333333"/>
          <w:sz w:val="21"/>
          <w:szCs w:val="21"/>
        </w:rPr>
      </w:pPr>
      <w:r w:rsidRPr="002B5305">
        <w:rPr>
          <w:rFonts w:ascii="Microsoft YaHei" w:eastAsia="Microsoft YaHei" w:hAnsi="Microsoft YaHei" w:cs="Times New Roman" w:hint="eastAsia"/>
          <w:color w:val="333333"/>
          <w:sz w:val="21"/>
          <w:szCs w:val="21"/>
        </w:rPr>
        <w:t>Select column </w:t>
      </w:r>
      <w:r w:rsidRPr="002B5305">
        <w:rPr>
          <w:rFonts w:ascii="Microsoft YaHei" w:eastAsia="Microsoft YaHei" w:hAnsi="Microsoft YaHei" w:cs="Times New Roman" w:hint="eastAsia"/>
          <w:b/>
          <w:bCs/>
          <w:color w:val="333333"/>
          <w:sz w:val="21"/>
          <w:szCs w:val="21"/>
        </w:rPr>
        <w:t>F (City Location)</w:t>
      </w:r>
      <w:r w:rsidRPr="002B5305">
        <w:rPr>
          <w:rFonts w:ascii="Microsoft YaHei" w:eastAsia="Microsoft YaHei" w:hAnsi="Microsoft YaHei" w:cs="Times New Roman" w:hint="eastAsia"/>
          <w:color w:val="333333"/>
          <w:sz w:val="21"/>
          <w:szCs w:val="21"/>
        </w:rPr>
        <w:t>.</w:t>
      </w:r>
    </w:p>
    <w:p w14:paraId="1DC163C9" w14:textId="77777777" w:rsidR="002B5305" w:rsidRPr="002B5305" w:rsidRDefault="002B5305" w:rsidP="002B5305">
      <w:pPr>
        <w:numPr>
          <w:ilvl w:val="0"/>
          <w:numId w:val="7"/>
        </w:numPr>
        <w:rPr>
          <w:rFonts w:ascii="Microsoft YaHei" w:eastAsia="Microsoft YaHei" w:hAnsi="Microsoft YaHei" w:cs="Times New Roman" w:hint="eastAsia"/>
          <w:color w:val="333333"/>
          <w:sz w:val="21"/>
          <w:szCs w:val="21"/>
        </w:rPr>
      </w:pPr>
      <w:r w:rsidRPr="002B5305">
        <w:rPr>
          <w:rFonts w:ascii="Microsoft YaHei" w:eastAsia="Microsoft YaHei" w:hAnsi="Microsoft YaHei" w:cs="Times New Roman" w:hint="eastAsia"/>
          <w:color w:val="333333"/>
          <w:sz w:val="21"/>
          <w:szCs w:val="21"/>
        </w:rPr>
        <w:t>On the </w:t>
      </w:r>
      <w:r w:rsidRPr="002B5305">
        <w:rPr>
          <w:rFonts w:ascii="Microsoft YaHei" w:eastAsia="Microsoft YaHei" w:hAnsi="Microsoft YaHei" w:cs="Times New Roman" w:hint="eastAsia"/>
          <w:b/>
          <w:bCs/>
          <w:color w:val="333333"/>
          <w:sz w:val="21"/>
          <w:szCs w:val="21"/>
        </w:rPr>
        <w:t>Insert</w:t>
      </w:r>
      <w:r w:rsidRPr="002B5305">
        <w:rPr>
          <w:rFonts w:ascii="Microsoft YaHei" w:eastAsia="Microsoft YaHei" w:hAnsi="Microsoft YaHei" w:cs="Times New Roman" w:hint="eastAsia"/>
          <w:color w:val="333333"/>
          <w:sz w:val="21"/>
          <w:szCs w:val="21"/>
        </w:rPr>
        <w:t> tab, select </w:t>
      </w:r>
      <w:r w:rsidRPr="002B5305">
        <w:rPr>
          <w:rFonts w:ascii="Microsoft YaHei" w:eastAsia="Microsoft YaHei" w:hAnsi="Microsoft YaHei" w:cs="Times New Roman" w:hint="eastAsia"/>
          <w:b/>
          <w:bCs/>
          <w:color w:val="333333"/>
          <w:sz w:val="21"/>
          <w:szCs w:val="21"/>
        </w:rPr>
        <w:t>Recommended Charts</w:t>
      </w:r>
      <w:r w:rsidRPr="002B5305">
        <w:rPr>
          <w:rFonts w:ascii="Microsoft YaHei" w:eastAsia="Microsoft YaHei" w:hAnsi="Microsoft YaHei" w:cs="Times New Roman" w:hint="eastAsia"/>
          <w:color w:val="333333"/>
          <w:sz w:val="21"/>
          <w:szCs w:val="21"/>
        </w:rPr>
        <w:t>.</w:t>
      </w:r>
    </w:p>
    <w:p w14:paraId="1F1DD1F7" w14:textId="77777777" w:rsidR="002B5305" w:rsidRPr="002B5305" w:rsidRDefault="002B5305" w:rsidP="002B5305">
      <w:pPr>
        <w:numPr>
          <w:ilvl w:val="0"/>
          <w:numId w:val="7"/>
        </w:numPr>
        <w:rPr>
          <w:rFonts w:ascii="Microsoft YaHei" w:eastAsia="Microsoft YaHei" w:hAnsi="Microsoft YaHei" w:cs="Times New Roman" w:hint="eastAsia"/>
          <w:color w:val="333333"/>
          <w:sz w:val="21"/>
          <w:szCs w:val="21"/>
        </w:rPr>
      </w:pPr>
      <w:r w:rsidRPr="002B5305">
        <w:rPr>
          <w:rFonts w:ascii="Microsoft YaHei" w:eastAsia="Microsoft YaHei" w:hAnsi="Microsoft YaHei" w:cs="Times New Roman" w:hint="eastAsia"/>
          <w:color w:val="333333"/>
          <w:sz w:val="21"/>
          <w:szCs w:val="21"/>
        </w:rPr>
        <w:t>Click </w:t>
      </w:r>
      <w:r w:rsidRPr="002B5305">
        <w:rPr>
          <w:rFonts w:ascii="Microsoft YaHei" w:eastAsia="Microsoft YaHei" w:hAnsi="Microsoft YaHei" w:cs="Times New Roman" w:hint="eastAsia"/>
          <w:b/>
          <w:bCs/>
          <w:color w:val="333333"/>
          <w:sz w:val="21"/>
          <w:szCs w:val="21"/>
        </w:rPr>
        <w:t>+ Insert PivotChart</w:t>
      </w:r>
      <w:r w:rsidRPr="002B5305">
        <w:rPr>
          <w:rFonts w:ascii="Microsoft YaHei" w:eastAsia="Microsoft YaHei" w:hAnsi="Microsoft YaHei" w:cs="Times New Roman" w:hint="eastAsia"/>
          <w:color w:val="333333"/>
          <w:sz w:val="21"/>
          <w:szCs w:val="21"/>
        </w:rPr>
        <w:t>.</w:t>
      </w:r>
    </w:p>
    <w:p w14:paraId="560CB032" w14:textId="024B4DC5" w:rsidR="002B5305" w:rsidRPr="002B5305" w:rsidRDefault="002B5305" w:rsidP="002B5305">
      <w:pPr>
        <w:ind w:left="720"/>
        <w:rPr>
          <w:rFonts w:ascii="Microsoft YaHei" w:eastAsia="Microsoft YaHei" w:hAnsi="Microsoft YaHei" w:cs="Times New Roman" w:hint="eastAsia"/>
          <w:color w:val="333333"/>
          <w:sz w:val="21"/>
          <w:szCs w:val="21"/>
        </w:rPr>
      </w:pPr>
      <w:r w:rsidRPr="002B5305">
        <w:rPr>
          <w:rFonts w:ascii="Microsoft YaHei" w:eastAsia="Microsoft YaHei" w:hAnsi="Microsoft YaHei" w:cs="Times New Roman"/>
          <w:color w:val="333333"/>
          <w:sz w:val="21"/>
          <w:szCs w:val="21"/>
        </w:rPr>
        <w:fldChar w:fldCharType="begin"/>
      </w:r>
      <w:r w:rsidRPr="002B5305">
        <w:rPr>
          <w:rFonts w:ascii="Microsoft YaHei" w:eastAsia="Microsoft YaHei" w:hAnsi="Microsoft YaHei" w:cs="Times New Roman"/>
          <w:color w:val="333333"/>
          <w:sz w:val="21"/>
          <w:szCs w:val="21"/>
        </w:rPr>
        <w:instrText xml:space="preserve"> INCLUDEPICTURE "https://cf-courses-data.s3.us.cloud-object-storage.appdomain.cloud/IBMDeveloperSkillsNetwork-DA0130EN-SkillsNetwork/Hands-on%20Labs/Lab%207%20-%20Using%20Pivot%20Tables/images/2.A.4.png" \* MERGEFORMATINET </w:instrText>
      </w:r>
      <w:r w:rsidRPr="002B5305">
        <w:rPr>
          <w:rFonts w:ascii="Microsoft YaHei" w:eastAsia="Microsoft YaHei" w:hAnsi="Microsoft YaHei" w:cs="Times New Roman"/>
          <w:color w:val="333333"/>
          <w:sz w:val="21"/>
          <w:szCs w:val="21"/>
        </w:rPr>
        <w:fldChar w:fldCharType="separate"/>
      </w:r>
      <w:r w:rsidRPr="002B5305">
        <w:rPr>
          <w:rFonts w:ascii="Microsoft YaHei" w:eastAsia="Microsoft YaHei" w:hAnsi="Microsoft YaHei" w:cs="Times New Roman"/>
          <w:noProof/>
          <w:color w:val="333333"/>
          <w:sz w:val="21"/>
          <w:szCs w:val="21"/>
        </w:rPr>
        <w:drawing>
          <wp:inline distT="0" distB="0" distL="0" distR="0" wp14:anchorId="59BC9214" wp14:editId="4468C49B">
            <wp:extent cx="5943600" cy="2476500"/>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476500"/>
                    </a:xfrm>
                    <a:prstGeom prst="rect">
                      <a:avLst/>
                    </a:prstGeom>
                    <a:noFill/>
                    <a:ln>
                      <a:noFill/>
                    </a:ln>
                  </pic:spPr>
                </pic:pic>
              </a:graphicData>
            </a:graphic>
          </wp:inline>
        </w:drawing>
      </w:r>
      <w:r w:rsidRPr="002B5305">
        <w:rPr>
          <w:rFonts w:ascii="Microsoft YaHei" w:eastAsia="Microsoft YaHei" w:hAnsi="Microsoft YaHei" w:cs="Times New Roman"/>
          <w:color w:val="333333"/>
          <w:sz w:val="21"/>
          <w:szCs w:val="21"/>
        </w:rPr>
        <w:fldChar w:fldCharType="end"/>
      </w:r>
    </w:p>
    <w:p w14:paraId="3FD0423C" w14:textId="77777777" w:rsidR="002B5305" w:rsidRPr="002B5305" w:rsidRDefault="002B5305" w:rsidP="002B5305">
      <w:pPr>
        <w:rPr>
          <w:rFonts w:ascii="Times New Roman" w:eastAsia="Times New Roman" w:hAnsi="Times New Roman" w:cs="Times New Roman" w:hint="eastAsia"/>
        </w:rPr>
      </w:pPr>
      <w:r w:rsidRPr="002B5305">
        <w:rPr>
          <w:rFonts w:ascii="Microsoft YaHei" w:eastAsia="Microsoft YaHei" w:hAnsi="Microsoft YaHei" w:cs="Times New Roman" w:hint="eastAsia"/>
          <w:color w:val="333333"/>
          <w:sz w:val="21"/>
          <w:szCs w:val="21"/>
        </w:rPr>
        <w:br/>
      </w:r>
    </w:p>
    <w:p w14:paraId="3389C9FF" w14:textId="77777777" w:rsidR="002B5305" w:rsidRPr="002B5305" w:rsidRDefault="002B5305" w:rsidP="002B5305">
      <w:pPr>
        <w:numPr>
          <w:ilvl w:val="0"/>
          <w:numId w:val="8"/>
        </w:numPr>
        <w:rPr>
          <w:rFonts w:ascii="Microsoft YaHei" w:eastAsia="Microsoft YaHei" w:hAnsi="Microsoft YaHei" w:cs="Times New Roman"/>
          <w:color w:val="333333"/>
          <w:sz w:val="21"/>
          <w:szCs w:val="21"/>
        </w:rPr>
      </w:pPr>
      <w:r w:rsidRPr="002B5305">
        <w:rPr>
          <w:rFonts w:ascii="Microsoft YaHei" w:eastAsia="Microsoft YaHei" w:hAnsi="Microsoft YaHei" w:cs="Times New Roman" w:hint="eastAsia"/>
          <w:color w:val="333333"/>
          <w:sz w:val="21"/>
          <w:szCs w:val="21"/>
        </w:rPr>
        <w:t>Switch to worksheet </w:t>
      </w:r>
      <w:proofErr w:type="spellStart"/>
      <w:r w:rsidRPr="002B5305">
        <w:rPr>
          <w:rFonts w:ascii="Microsoft YaHei" w:eastAsia="Microsoft YaHei" w:hAnsi="Microsoft YaHei" w:cs="Times New Roman" w:hint="eastAsia"/>
          <w:b/>
          <w:bCs/>
          <w:color w:val="333333"/>
          <w:sz w:val="21"/>
          <w:szCs w:val="21"/>
        </w:rPr>
        <w:t>indian</w:t>
      </w:r>
      <w:proofErr w:type="spellEnd"/>
      <w:r w:rsidRPr="002B5305">
        <w:rPr>
          <w:rFonts w:ascii="Microsoft YaHei" w:eastAsia="Microsoft YaHei" w:hAnsi="Microsoft YaHei" w:cs="Times New Roman" w:hint="eastAsia"/>
          <w:b/>
          <w:bCs/>
          <w:color w:val="333333"/>
          <w:sz w:val="21"/>
          <w:szCs w:val="21"/>
        </w:rPr>
        <w:t>-startup-funding</w:t>
      </w:r>
      <w:r w:rsidRPr="002B5305">
        <w:rPr>
          <w:rFonts w:ascii="Microsoft YaHei" w:eastAsia="Microsoft YaHei" w:hAnsi="Microsoft YaHei" w:cs="Times New Roman" w:hint="eastAsia"/>
          <w:color w:val="333333"/>
          <w:sz w:val="21"/>
          <w:szCs w:val="21"/>
        </w:rPr>
        <w:t> again.</w:t>
      </w:r>
    </w:p>
    <w:p w14:paraId="4816F914" w14:textId="77777777" w:rsidR="002B5305" w:rsidRPr="002B5305" w:rsidRDefault="002B5305" w:rsidP="002B5305">
      <w:pPr>
        <w:numPr>
          <w:ilvl w:val="0"/>
          <w:numId w:val="8"/>
        </w:numPr>
        <w:rPr>
          <w:rFonts w:ascii="Microsoft YaHei" w:eastAsia="Microsoft YaHei" w:hAnsi="Microsoft YaHei" w:cs="Times New Roman" w:hint="eastAsia"/>
          <w:color w:val="333333"/>
          <w:sz w:val="21"/>
          <w:szCs w:val="21"/>
        </w:rPr>
      </w:pPr>
      <w:r w:rsidRPr="002B5305">
        <w:rPr>
          <w:rFonts w:ascii="Microsoft YaHei" w:eastAsia="Microsoft YaHei" w:hAnsi="Microsoft YaHei" w:cs="Times New Roman" w:hint="eastAsia"/>
          <w:color w:val="333333"/>
          <w:sz w:val="21"/>
          <w:szCs w:val="21"/>
        </w:rPr>
        <w:t>Select column </w:t>
      </w:r>
      <w:r w:rsidRPr="002B5305">
        <w:rPr>
          <w:rFonts w:ascii="Microsoft YaHei" w:eastAsia="Microsoft YaHei" w:hAnsi="Microsoft YaHei" w:cs="Times New Roman" w:hint="eastAsia"/>
          <w:b/>
          <w:bCs/>
          <w:color w:val="333333"/>
          <w:sz w:val="21"/>
          <w:szCs w:val="21"/>
        </w:rPr>
        <w:t>C, D, E</w:t>
      </w:r>
      <w:r w:rsidRPr="002B5305">
        <w:rPr>
          <w:rFonts w:ascii="Microsoft YaHei" w:eastAsia="Microsoft YaHei" w:hAnsi="Microsoft YaHei" w:cs="Times New Roman" w:hint="eastAsia"/>
          <w:color w:val="333333"/>
          <w:sz w:val="21"/>
          <w:szCs w:val="21"/>
        </w:rPr>
        <w:t>.</w:t>
      </w:r>
    </w:p>
    <w:p w14:paraId="345E4C02" w14:textId="77777777" w:rsidR="002B5305" w:rsidRPr="002B5305" w:rsidRDefault="002B5305" w:rsidP="002B5305">
      <w:pPr>
        <w:numPr>
          <w:ilvl w:val="0"/>
          <w:numId w:val="8"/>
        </w:numPr>
        <w:rPr>
          <w:rFonts w:ascii="Microsoft YaHei" w:eastAsia="Microsoft YaHei" w:hAnsi="Microsoft YaHei" w:cs="Times New Roman" w:hint="eastAsia"/>
          <w:color w:val="333333"/>
          <w:sz w:val="21"/>
          <w:szCs w:val="21"/>
        </w:rPr>
      </w:pPr>
      <w:r w:rsidRPr="002B5305">
        <w:rPr>
          <w:rFonts w:ascii="Microsoft YaHei" w:eastAsia="Microsoft YaHei" w:hAnsi="Microsoft YaHei" w:cs="Times New Roman" w:hint="eastAsia"/>
          <w:color w:val="333333"/>
          <w:sz w:val="21"/>
          <w:szCs w:val="21"/>
        </w:rPr>
        <w:lastRenderedPageBreak/>
        <w:t>On the </w:t>
      </w:r>
      <w:r w:rsidRPr="002B5305">
        <w:rPr>
          <w:rFonts w:ascii="Microsoft YaHei" w:eastAsia="Microsoft YaHei" w:hAnsi="Microsoft YaHei" w:cs="Times New Roman" w:hint="eastAsia"/>
          <w:b/>
          <w:bCs/>
          <w:color w:val="333333"/>
          <w:sz w:val="21"/>
          <w:szCs w:val="21"/>
        </w:rPr>
        <w:t>Insert</w:t>
      </w:r>
      <w:r w:rsidRPr="002B5305">
        <w:rPr>
          <w:rFonts w:ascii="Microsoft YaHei" w:eastAsia="Microsoft YaHei" w:hAnsi="Microsoft YaHei" w:cs="Times New Roman" w:hint="eastAsia"/>
          <w:color w:val="333333"/>
          <w:sz w:val="21"/>
          <w:szCs w:val="21"/>
        </w:rPr>
        <w:t> tab, select </w:t>
      </w:r>
      <w:r w:rsidRPr="002B5305">
        <w:rPr>
          <w:rFonts w:ascii="Microsoft YaHei" w:eastAsia="Microsoft YaHei" w:hAnsi="Microsoft YaHei" w:cs="Times New Roman" w:hint="eastAsia"/>
          <w:b/>
          <w:bCs/>
          <w:color w:val="333333"/>
          <w:sz w:val="21"/>
          <w:szCs w:val="21"/>
        </w:rPr>
        <w:t>Recommended Charts</w:t>
      </w:r>
      <w:r w:rsidRPr="002B5305">
        <w:rPr>
          <w:rFonts w:ascii="Microsoft YaHei" w:eastAsia="Microsoft YaHei" w:hAnsi="Microsoft YaHei" w:cs="Times New Roman" w:hint="eastAsia"/>
          <w:color w:val="333333"/>
          <w:sz w:val="21"/>
          <w:szCs w:val="21"/>
        </w:rPr>
        <w:t>.</w:t>
      </w:r>
    </w:p>
    <w:p w14:paraId="2096B71B" w14:textId="77777777" w:rsidR="002B5305" w:rsidRPr="002B5305" w:rsidRDefault="002B5305" w:rsidP="002B5305">
      <w:pPr>
        <w:numPr>
          <w:ilvl w:val="0"/>
          <w:numId w:val="8"/>
        </w:numPr>
        <w:rPr>
          <w:rFonts w:ascii="Microsoft YaHei" w:eastAsia="Microsoft YaHei" w:hAnsi="Microsoft YaHei" w:cs="Times New Roman" w:hint="eastAsia"/>
          <w:color w:val="333333"/>
          <w:sz w:val="21"/>
          <w:szCs w:val="21"/>
        </w:rPr>
      </w:pPr>
      <w:r w:rsidRPr="002B5305">
        <w:rPr>
          <w:rFonts w:ascii="Microsoft YaHei" w:eastAsia="Microsoft YaHei" w:hAnsi="Microsoft YaHei" w:cs="Times New Roman" w:hint="eastAsia"/>
          <w:color w:val="333333"/>
          <w:sz w:val="21"/>
          <w:szCs w:val="21"/>
        </w:rPr>
        <w:t xml:space="preserve">Choose the recommended </w:t>
      </w:r>
      <w:proofErr w:type="gramStart"/>
      <w:r w:rsidRPr="002B5305">
        <w:rPr>
          <w:rFonts w:ascii="Microsoft YaHei" w:eastAsia="Microsoft YaHei" w:hAnsi="Microsoft YaHei" w:cs="Times New Roman" w:hint="eastAsia"/>
          <w:color w:val="333333"/>
          <w:sz w:val="21"/>
          <w:szCs w:val="21"/>
        </w:rPr>
        <w:t>chart, and</w:t>
      </w:r>
      <w:proofErr w:type="gramEnd"/>
      <w:r w:rsidRPr="002B5305">
        <w:rPr>
          <w:rFonts w:ascii="Microsoft YaHei" w:eastAsia="Microsoft YaHei" w:hAnsi="Microsoft YaHei" w:cs="Times New Roman" w:hint="eastAsia"/>
          <w:color w:val="333333"/>
          <w:sz w:val="21"/>
          <w:szCs w:val="21"/>
        </w:rPr>
        <w:t xml:space="preserve"> click </w:t>
      </w:r>
      <w:r w:rsidRPr="002B5305">
        <w:rPr>
          <w:rFonts w:ascii="Microsoft YaHei" w:eastAsia="Microsoft YaHei" w:hAnsi="Microsoft YaHei" w:cs="Times New Roman" w:hint="eastAsia"/>
          <w:b/>
          <w:bCs/>
          <w:color w:val="333333"/>
          <w:sz w:val="21"/>
          <w:szCs w:val="21"/>
        </w:rPr>
        <w:t>+ Insert PivotChart</w:t>
      </w:r>
      <w:r w:rsidRPr="002B5305">
        <w:rPr>
          <w:rFonts w:ascii="Microsoft YaHei" w:eastAsia="Microsoft YaHei" w:hAnsi="Microsoft YaHei" w:cs="Times New Roman" w:hint="eastAsia"/>
          <w:color w:val="333333"/>
          <w:sz w:val="21"/>
          <w:szCs w:val="21"/>
        </w:rPr>
        <w:t>.</w:t>
      </w:r>
    </w:p>
    <w:p w14:paraId="50FB3A22" w14:textId="5D74A8A2" w:rsidR="002B5305" w:rsidRPr="002B5305" w:rsidRDefault="002B5305" w:rsidP="002B5305">
      <w:pPr>
        <w:ind w:left="720"/>
        <w:rPr>
          <w:rFonts w:ascii="Microsoft YaHei" w:eastAsia="Microsoft YaHei" w:hAnsi="Microsoft YaHei" w:cs="Times New Roman" w:hint="eastAsia"/>
          <w:color w:val="333333"/>
          <w:sz w:val="21"/>
          <w:szCs w:val="21"/>
        </w:rPr>
      </w:pPr>
      <w:r w:rsidRPr="002B5305">
        <w:rPr>
          <w:rFonts w:ascii="Microsoft YaHei" w:eastAsia="Microsoft YaHei" w:hAnsi="Microsoft YaHei" w:cs="Times New Roman"/>
          <w:color w:val="333333"/>
          <w:sz w:val="21"/>
          <w:szCs w:val="21"/>
        </w:rPr>
        <w:fldChar w:fldCharType="begin"/>
      </w:r>
      <w:r w:rsidRPr="002B5305">
        <w:rPr>
          <w:rFonts w:ascii="Microsoft YaHei" w:eastAsia="Microsoft YaHei" w:hAnsi="Microsoft YaHei" w:cs="Times New Roman"/>
          <w:color w:val="333333"/>
          <w:sz w:val="21"/>
          <w:szCs w:val="21"/>
        </w:rPr>
        <w:instrText xml:space="preserve"> INCLUDEPICTURE "https://cf-courses-data.s3.us.cloud-object-storage.appdomain.cloud/IBMDeveloperSkillsNetwork-DA0130EN-SkillsNetwork/Hands-on%20Labs/Lab%207%20-%20Using%20Pivot%20Tables/images/recommend1.png" \* MERGEFORMATINET </w:instrText>
      </w:r>
      <w:r w:rsidRPr="002B5305">
        <w:rPr>
          <w:rFonts w:ascii="Microsoft YaHei" w:eastAsia="Microsoft YaHei" w:hAnsi="Microsoft YaHei" w:cs="Times New Roman"/>
          <w:color w:val="333333"/>
          <w:sz w:val="21"/>
          <w:szCs w:val="21"/>
        </w:rPr>
        <w:fldChar w:fldCharType="separate"/>
      </w:r>
      <w:r w:rsidRPr="002B5305">
        <w:rPr>
          <w:rFonts w:ascii="Microsoft YaHei" w:eastAsia="Microsoft YaHei" w:hAnsi="Microsoft YaHei" w:cs="Times New Roman"/>
          <w:noProof/>
          <w:color w:val="333333"/>
          <w:sz w:val="21"/>
          <w:szCs w:val="21"/>
        </w:rPr>
        <w:drawing>
          <wp:inline distT="0" distB="0" distL="0" distR="0" wp14:anchorId="323CFF5B" wp14:editId="52568D39">
            <wp:extent cx="5943600" cy="2098675"/>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098675"/>
                    </a:xfrm>
                    <a:prstGeom prst="rect">
                      <a:avLst/>
                    </a:prstGeom>
                    <a:noFill/>
                    <a:ln>
                      <a:noFill/>
                    </a:ln>
                  </pic:spPr>
                </pic:pic>
              </a:graphicData>
            </a:graphic>
          </wp:inline>
        </w:drawing>
      </w:r>
      <w:r w:rsidRPr="002B5305">
        <w:rPr>
          <w:rFonts w:ascii="Microsoft YaHei" w:eastAsia="Microsoft YaHei" w:hAnsi="Microsoft YaHei" w:cs="Times New Roman"/>
          <w:color w:val="333333"/>
          <w:sz w:val="21"/>
          <w:szCs w:val="21"/>
        </w:rPr>
        <w:fldChar w:fldCharType="end"/>
      </w:r>
    </w:p>
    <w:p w14:paraId="50F21473" w14:textId="77777777" w:rsidR="002B5305" w:rsidRPr="002B5305" w:rsidRDefault="002B5305" w:rsidP="002B5305">
      <w:pPr>
        <w:rPr>
          <w:rFonts w:ascii="Times New Roman" w:eastAsia="Times New Roman" w:hAnsi="Times New Roman" w:cs="Times New Roman" w:hint="eastAsia"/>
        </w:rPr>
      </w:pPr>
      <w:r w:rsidRPr="002B5305">
        <w:rPr>
          <w:rFonts w:ascii="Microsoft YaHei" w:eastAsia="Microsoft YaHei" w:hAnsi="Microsoft YaHei" w:cs="Times New Roman" w:hint="eastAsia"/>
          <w:color w:val="333333"/>
          <w:sz w:val="21"/>
          <w:szCs w:val="21"/>
        </w:rPr>
        <w:br/>
      </w:r>
    </w:p>
    <w:p w14:paraId="72076168" w14:textId="77777777" w:rsidR="002B5305" w:rsidRPr="002B5305" w:rsidRDefault="002B5305" w:rsidP="002B5305">
      <w:pPr>
        <w:pBdr>
          <w:bottom w:val="single" w:sz="6" w:space="4" w:color="EEEEEE"/>
        </w:pBdr>
        <w:spacing w:before="240" w:after="240"/>
        <w:outlineLvl w:val="1"/>
        <w:rPr>
          <w:rFonts w:ascii="Microsoft YaHei" w:eastAsia="Microsoft YaHei" w:hAnsi="Microsoft YaHei" w:cs="Times New Roman"/>
          <w:b/>
          <w:bCs/>
          <w:color w:val="333333"/>
          <w:sz w:val="42"/>
          <w:szCs w:val="42"/>
        </w:rPr>
      </w:pPr>
      <w:r w:rsidRPr="002B5305">
        <w:rPr>
          <w:rFonts w:ascii="Microsoft YaHei" w:eastAsia="Microsoft YaHei" w:hAnsi="Microsoft YaHei" w:cs="Times New Roman" w:hint="eastAsia"/>
          <w:b/>
          <w:bCs/>
          <w:color w:val="333333"/>
          <w:sz w:val="42"/>
          <w:szCs w:val="42"/>
        </w:rPr>
        <w:t>Task B: Use of the Filters feature</w:t>
      </w:r>
    </w:p>
    <w:p w14:paraId="2030C69F" w14:textId="77777777" w:rsidR="002B5305" w:rsidRPr="002B5305" w:rsidRDefault="002B5305" w:rsidP="002B5305">
      <w:pPr>
        <w:numPr>
          <w:ilvl w:val="0"/>
          <w:numId w:val="9"/>
        </w:numPr>
        <w:rPr>
          <w:rFonts w:ascii="Microsoft YaHei" w:eastAsia="Microsoft YaHei" w:hAnsi="Microsoft YaHei" w:cs="Times New Roman" w:hint="eastAsia"/>
          <w:color w:val="333333"/>
          <w:sz w:val="21"/>
          <w:szCs w:val="21"/>
        </w:rPr>
      </w:pPr>
      <w:r w:rsidRPr="002B5305">
        <w:rPr>
          <w:rFonts w:ascii="Microsoft YaHei" w:eastAsia="Microsoft YaHei" w:hAnsi="Microsoft YaHei" w:cs="Times New Roman" w:hint="eastAsia"/>
          <w:color w:val="333333"/>
          <w:sz w:val="21"/>
          <w:szCs w:val="21"/>
        </w:rPr>
        <w:t>Switch to worksheet </w:t>
      </w:r>
      <w:r w:rsidRPr="002B5305">
        <w:rPr>
          <w:rFonts w:ascii="Microsoft YaHei" w:eastAsia="Microsoft YaHei" w:hAnsi="Microsoft YaHei" w:cs="Times New Roman" w:hint="eastAsia"/>
          <w:b/>
          <w:bCs/>
          <w:color w:val="333333"/>
          <w:sz w:val="21"/>
          <w:szCs w:val="21"/>
        </w:rPr>
        <w:t>Pivot1</w:t>
      </w:r>
      <w:r w:rsidRPr="002B5305">
        <w:rPr>
          <w:rFonts w:ascii="Microsoft YaHei" w:eastAsia="Microsoft YaHei" w:hAnsi="Microsoft YaHei" w:cs="Times New Roman" w:hint="eastAsia"/>
          <w:color w:val="333333"/>
          <w:sz w:val="21"/>
          <w:szCs w:val="21"/>
        </w:rPr>
        <w:t>.</w:t>
      </w:r>
    </w:p>
    <w:p w14:paraId="0A4094B6" w14:textId="77777777" w:rsidR="002B5305" w:rsidRPr="002B5305" w:rsidRDefault="002B5305" w:rsidP="002B5305">
      <w:pPr>
        <w:numPr>
          <w:ilvl w:val="0"/>
          <w:numId w:val="9"/>
        </w:numPr>
        <w:rPr>
          <w:rFonts w:ascii="Microsoft YaHei" w:eastAsia="Microsoft YaHei" w:hAnsi="Microsoft YaHei" w:cs="Times New Roman" w:hint="eastAsia"/>
          <w:color w:val="333333"/>
          <w:sz w:val="21"/>
          <w:szCs w:val="21"/>
        </w:rPr>
      </w:pPr>
      <w:r w:rsidRPr="002B5305">
        <w:rPr>
          <w:rFonts w:ascii="Microsoft YaHei" w:eastAsia="Microsoft YaHei" w:hAnsi="Microsoft YaHei" w:cs="Times New Roman" w:hint="eastAsia"/>
          <w:color w:val="333333"/>
          <w:sz w:val="21"/>
          <w:szCs w:val="21"/>
        </w:rPr>
        <w:t>In the Pivot Table, click the </w:t>
      </w:r>
      <w:r w:rsidRPr="002B5305">
        <w:rPr>
          <w:rFonts w:ascii="Microsoft YaHei" w:eastAsia="Microsoft YaHei" w:hAnsi="Microsoft YaHei" w:cs="Times New Roman" w:hint="eastAsia"/>
          <w:b/>
          <w:bCs/>
          <w:color w:val="333333"/>
          <w:sz w:val="21"/>
          <w:szCs w:val="21"/>
        </w:rPr>
        <w:t>Row Labels</w:t>
      </w:r>
      <w:r w:rsidRPr="002B5305">
        <w:rPr>
          <w:rFonts w:ascii="Microsoft YaHei" w:eastAsia="Microsoft YaHei" w:hAnsi="Microsoft YaHei" w:cs="Times New Roman" w:hint="eastAsia"/>
          <w:color w:val="333333"/>
          <w:sz w:val="21"/>
          <w:szCs w:val="21"/>
        </w:rPr>
        <w:t> arrow.</w:t>
      </w:r>
    </w:p>
    <w:p w14:paraId="6A95C083" w14:textId="77777777" w:rsidR="002B5305" w:rsidRPr="002B5305" w:rsidRDefault="002B5305" w:rsidP="002B5305">
      <w:pPr>
        <w:numPr>
          <w:ilvl w:val="0"/>
          <w:numId w:val="9"/>
        </w:numPr>
        <w:rPr>
          <w:rFonts w:ascii="Microsoft YaHei" w:eastAsia="Microsoft YaHei" w:hAnsi="Microsoft YaHei" w:cs="Times New Roman" w:hint="eastAsia"/>
          <w:color w:val="333333"/>
          <w:sz w:val="21"/>
          <w:szCs w:val="21"/>
        </w:rPr>
      </w:pPr>
      <w:r w:rsidRPr="002B5305">
        <w:rPr>
          <w:rFonts w:ascii="Microsoft YaHei" w:eastAsia="Microsoft YaHei" w:hAnsi="Microsoft YaHei" w:cs="Times New Roman" w:hint="eastAsia"/>
          <w:color w:val="333333"/>
          <w:sz w:val="21"/>
          <w:szCs w:val="21"/>
        </w:rPr>
        <w:t>Select </w:t>
      </w:r>
      <w:r w:rsidRPr="002B5305">
        <w:rPr>
          <w:rFonts w:ascii="Microsoft YaHei" w:eastAsia="Microsoft YaHei" w:hAnsi="Microsoft YaHei" w:cs="Times New Roman" w:hint="eastAsia"/>
          <w:b/>
          <w:bCs/>
          <w:color w:val="333333"/>
          <w:sz w:val="21"/>
          <w:szCs w:val="21"/>
        </w:rPr>
        <w:t>City Location</w:t>
      </w:r>
      <w:r w:rsidRPr="002B5305">
        <w:rPr>
          <w:rFonts w:ascii="Microsoft YaHei" w:eastAsia="Microsoft YaHei" w:hAnsi="Microsoft YaHei" w:cs="Times New Roman" w:hint="eastAsia"/>
          <w:color w:val="333333"/>
          <w:sz w:val="21"/>
          <w:szCs w:val="21"/>
        </w:rPr>
        <w:t>, then </w:t>
      </w:r>
      <w:r w:rsidRPr="002B5305">
        <w:rPr>
          <w:rFonts w:ascii="Microsoft YaHei" w:eastAsia="Microsoft YaHei" w:hAnsi="Microsoft YaHei" w:cs="Times New Roman" w:hint="eastAsia"/>
          <w:b/>
          <w:bCs/>
          <w:color w:val="333333"/>
          <w:sz w:val="21"/>
          <w:szCs w:val="21"/>
        </w:rPr>
        <w:t>Filter…</w:t>
      </w:r>
      <w:r w:rsidRPr="002B5305">
        <w:rPr>
          <w:rFonts w:ascii="Microsoft YaHei" w:eastAsia="Microsoft YaHei" w:hAnsi="Microsoft YaHei" w:cs="Times New Roman" w:hint="eastAsia"/>
          <w:color w:val="333333"/>
          <w:sz w:val="21"/>
          <w:szCs w:val="21"/>
        </w:rPr>
        <w:t>.</w:t>
      </w:r>
    </w:p>
    <w:p w14:paraId="0E075CDA" w14:textId="77777777" w:rsidR="002B5305" w:rsidRPr="002B5305" w:rsidRDefault="002B5305" w:rsidP="002B5305">
      <w:pPr>
        <w:numPr>
          <w:ilvl w:val="0"/>
          <w:numId w:val="9"/>
        </w:numPr>
        <w:rPr>
          <w:rFonts w:ascii="Microsoft YaHei" w:eastAsia="Microsoft YaHei" w:hAnsi="Microsoft YaHei" w:cs="Times New Roman" w:hint="eastAsia"/>
          <w:color w:val="333333"/>
          <w:sz w:val="21"/>
          <w:szCs w:val="21"/>
        </w:rPr>
      </w:pPr>
      <w:r w:rsidRPr="002B5305">
        <w:rPr>
          <w:rFonts w:ascii="Microsoft YaHei" w:eastAsia="Microsoft YaHei" w:hAnsi="Microsoft YaHei" w:cs="Times New Roman" w:hint="eastAsia"/>
          <w:color w:val="333333"/>
          <w:sz w:val="21"/>
          <w:szCs w:val="21"/>
        </w:rPr>
        <w:t>Just select </w:t>
      </w:r>
      <w:r w:rsidRPr="002B5305">
        <w:rPr>
          <w:rFonts w:ascii="Microsoft YaHei" w:eastAsia="Microsoft YaHei" w:hAnsi="Microsoft YaHei" w:cs="Times New Roman" w:hint="eastAsia"/>
          <w:b/>
          <w:bCs/>
          <w:color w:val="333333"/>
          <w:sz w:val="21"/>
          <w:szCs w:val="21"/>
        </w:rPr>
        <w:t>Burnsville</w:t>
      </w:r>
      <w:r w:rsidRPr="002B5305">
        <w:rPr>
          <w:rFonts w:ascii="Microsoft YaHei" w:eastAsia="Microsoft YaHei" w:hAnsi="Microsoft YaHei" w:cs="Times New Roman" w:hint="eastAsia"/>
          <w:color w:val="333333"/>
          <w:sz w:val="21"/>
          <w:szCs w:val="21"/>
        </w:rPr>
        <w:t>, </w:t>
      </w:r>
      <w:r w:rsidRPr="002B5305">
        <w:rPr>
          <w:rFonts w:ascii="Microsoft YaHei" w:eastAsia="Microsoft YaHei" w:hAnsi="Microsoft YaHei" w:cs="Times New Roman" w:hint="eastAsia"/>
          <w:b/>
          <w:bCs/>
          <w:color w:val="333333"/>
          <w:sz w:val="21"/>
          <w:szCs w:val="21"/>
        </w:rPr>
        <w:t>Delhi</w:t>
      </w:r>
      <w:r w:rsidRPr="002B5305">
        <w:rPr>
          <w:rFonts w:ascii="Microsoft YaHei" w:eastAsia="Microsoft YaHei" w:hAnsi="Microsoft YaHei" w:cs="Times New Roman" w:hint="eastAsia"/>
          <w:color w:val="333333"/>
          <w:sz w:val="21"/>
          <w:szCs w:val="21"/>
        </w:rPr>
        <w:t>, </w:t>
      </w:r>
      <w:r w:rsidRPr="002B5305">
        <w:rPr>
          <w:rFonts w:ascii="Microsoft YaHei" w:eastAsia="Microsoft YaHei" w:hAnsi="Microsoft YaHei" w:cs="Times New Roman" w:hint="eastAsia"/>
          <w:b/>
          <w:bCs/>
          <w:color w:val="333333"/>
          <w:sz w:val="21"/>
          <w:szCs w:val="21"/>
        </w:rPr>
        <w:t>New York</w:t>
      </w:r>
      <w:r w:rsidRPr="002B5305">
        <w:rPr>
          <w:rFonts w:ascii="Microsoft YaHei" w:eastAsia="Microsoft YaHei" w:hAnsi="Microsoft YaHei" w:cs="Times New Roman" w:hint="eastAsia"/>
          <w:color w:val="333333"/>
          <w:sz w:val="21"/>
          <w:szCs w:val="21"/>
        </w:rPr>
        <w:t>, then click </w:t>
      </w:r>
      <w:r w:rsidRPr="002B5305">
        <w:rPr>
          <w:rFonts w:ascii="Microsoft YaHei" w:eastAsia="Microsoft YaHei" w:hAnsi="Microsoft YaHei" w:cs="Times New Roman" w:hint="eastAsia"/>
          <w:b/>
          <w:bCs/>
          <w:color w:val="333333"/>
          <w:sz w:val="21"/>
          <w:szCs w:val="21"/>
        </w:rPr>
        <w:t>OK</w:t>
      </w:r>
      <w:r w:rsidRPr="002B5305">
        <w:rPr>
          <w:rFonts w:ascii="Microsoft YaHei" w:eastAsia="Microsoft YaHei" w:hAnsi="Microsoft YaHei" w:cs="Times New Roman" w:hint="eastAsia"/>
          <w:color w:val="333333"/>
          <w:sz w:val="21"/>
          <w:szCs w:val="21"/>
        </w:rPr>
        <w:t> to display the amounts for startups in these three cities only.</w:t>
      </w:r>
    </w:p>
    <w:p w14:paraId="4B81C2F4" w14:textId="77777777" w:rsidR="002B5305" w:rsidRPr="002B5305" w:rsidRDefault="002B5305" w:rsidP="002B5305">
      <w:pPr>
        <w:numPr>
          <w:ilvl w:val="0"/>
          <w:numId w:val="9"/>
        </w:numPr>
        <w:rPr>
          <w:rFonts w:ascii="Microsoft YaHei" w:eastAsia="Microsoft YaHei" w:hAnsi="Microsoft YaHei" w:cs="Times New Roman" w:hint="eastAsia"/>
          <w:color w:val="333333"/>
          <w:sz w:val="21"/>
          <w:szCs w:val="21"/>
        </w:rPr>
      </w:pPr>
      <w:r w:rsidRPr="002B5305">
        <w:rPr>
          <w:rFonts w:ascii="Microsoft YaHei" w:eastAsia="Microsoft YaHei" w:hAnsi="Microsoft YaHei" w:cs="Times New Roman" w:hint="eastAsia"/>
          <w:color w:val="333333"/>
          <w:sz w:val="21"/>
          <w:szCs w:val="21"/>
        </w:rPr>
        <w:t>In the Pivot Table, click the </w:t>
      </w:r>
      <w:r w:rsidRPr="002B5305">
        <w:rPr>
          <w:rFonts w:ascii="Microsoft YaHei" w:eastAsia="Microsoft YaHei" w:hAnsi="Microsoft YaHei" w:cs="Times New Roman" w:hint="eastAsia"/>
          <w:b/>
          <w:bCs/>
          <w:color w:val="333333"/>
          <w:sz w:val="21"/>
          <w:szCs w:val="21"/>
        </w:rPr>
        <w:t>Row Labels</w:t>
      </w:r>
      <w:r w:rsidRPr="002B5305">
        <w:rPr>
          <w:rFonts w:ascii="Microsoft YaHei" w:eastAsia="Microsoft YaHei" w:hAnsi="Microsoft YaHei" w:cs="Times New Roman" w:hint="eastAsia"/>
          <w:color w:val="333333"/>
          <w:sz w:val="21"/>
          <w:szCs w:val="21"/>
        </w:rPr>
        <w:t> arrow.</w:t>
      </w:r>
    </w:p>
    <w:p w14:paraId="4C20E77A" w14:textId="77777777" w:rsidR="002B5305" w:rsidRPr="002B5305" w:rsidRDefault="002B5305" w:rsidP="002B5305">
      <w:pPr>
        <w:numPr>
          <w:ilvl w:val="0"/>
          <w:numId w:val="9"/>
        </w:numPr>
        <w:rPr>
          <w:rFonts w:ascii="Microsoft YaHei" w:eastAsia="Microsoft YaHei" w:hAnsi="Microsoft YaHei" w:cs="Times New Roman" w:hint="eastAsia"/>
          <w:color w:val="333333"/>
          <w:sz w:val="21"/>
          <w:szCs w:val="21"/>
        </w:rPr>
      </w:pPr>
      <w:r w:rsidRPr="002B5305">
        <w:rPr>
          <w:rFonts w:ascii="Microsoft YaHei" w:eastAsia="Microsoft YaHei" w:hAnsi="Microsoft YaHei" w:cs="Times New Roman" w:hint="eastAsia"/>
          <w:color w:val="333333"/>
          <w:sz w:val="21"/>
          <w:szCs w:val="21"/>
        </w:rPr>
        <w:t>Select </w:t>
      </w:r>
      <w:r w:rsidRPr="002B5305">
        <w:rPr>
          <w:rFonts w:ascii="Microsoft YaHei" w:eastAsia="Microsoft YaHei" w:hAnsi="Microsoft YaHei" w:cs="Times New Roman" w:hint="eastAsia"/>
          <w:b/>
          <w:bCs/>
          <w:color w:val="333333"/>
          <w:sz w:val="21"/>
          <w:szCs w:val="21"/>
        </w:rPr>
        <w:t>City Location</w:t>
      </w:r>
      <w:r w:rsidRPr="002B5305">
        <w:rPr>
          <w:rFonts w:ascii="Microsoft YaHei" w:eastAsia="Microsoft YaHei" w:hAnsi="Microsoft YaHei" w:cs="Times New Roman" w:hint="eastAsia"/>
          <w:color w:val="333333"/>
          <w:sz w:val="21"/>
          <w:szCs w:val="21"/>
        </w:rPr>
        <w:t>, then click </w:t>
      </w:r>
      <w:r w:rsidRPr="002B5305">
        <w:rPr>
          <w:rFonts w:ascii="Microsoft YaHei" w:eastAsia="Microsoft YaHei" w:hAnsi="Microsoft YaHei" w:cs="Times New Roman" w:hint="eastAsia"/>
          <w:b/>
          <w:bCs/>
          <w:color w:val="333333"/>
          <w:sz w:val="21"/>
          <w:szCs w:val="21"/>
        </w:rPr>
        <w:t>Clear Filter From ‘City Location’</w:t>
      </w:r>
      <w:r w:rsidRPr="002B5305">
        <w:rPr>
          <w:rFonts w:ascii="Microsoft YaHei" w:eastAsia="Microsoft YaHei" w:hAnsi="Microsoft YaHei" w:cs="Times New Roman" w:hint="eastAsia"/>
          <w:color w:val="333333"/>
          <w:sz w:val="21"/>
          <w:szCs w:val="21"/>
        </w:rPr>
        <w:t> to display the startups in all cities again.</w:t>
      </w:r>
    </w:p>
    <w:p w14:paraId="255D0F2F" w14:textId="77777777" w:rsidR="002B5305" w:rsidRPr="002B5305" w:rsidRDefault="002B5305" w:rsidP="002B5305">
      <w:pPr>
        <w:pBdr>
          <w:bottom w:val="single" w:sz="6" w:space="4" w:color="EEEEEE"/>
        </w:pBdr>
        <w:spacing w:before="240" w:after="240"/>
        <w:outlineLvl w:val="1"/>
        <w:rPr>
          <w:rFonts w:ascii="Microsoft YaHei" w:eastAsia="Microsoft YaHei" w:hAnsi="Microsoft YaHei" w:cs="Times New Roman" w:hint="eastAsia"/>
          <w:b/>
          <w:bCs/>
          <w:color w:val="333333"/>
          <w:sz w:val="42"/>
          <w:szCs w:val="42"/>
        </w:rPr>
      </w:pPr>
      <w:r w:rsidRPr="002B5305">
        <w:rPr>
          <w:rFonts w:ascii="Microsoft YaHei" w:eastAsia="Microsoft YaHei" w:hAnsi="Microsoft YaHei" w:cs="Times New Roman" w:hint="eastAsia"/>
          <w:b/>
          <w:bCs/>
          <w:color w:val="333333"/>
          <w:sz w:val="42"/>
          <w:szCs w:val="42"/>
        </w:rPr>
        <w:t>Task C: Use of the Slicers feature</w:t>
      </w:r>
    </w:p>
    <w:p w14:paraId="7E1C4C12" w14:textId="77777777" w:rsidR="002B5305" w:rsidRPr="002B5305" w:rsidRDefault="002B5305" w:rsidP="002B5305">
      <w:pPr>
        <w:numPr>
          <w:ilvl w:val="0"/>
          <w:numId w:val="10"/>
        </w:numPr>
        <w:rPr>
          <w:rFonts w:ascii="Microsoft YaHei" w:eastAsia="Microsoft YaHei" w:hAnsi="Microsoft YaHei" w:cs="Times New Roman" w:hint="eastAsia"/>
          <w:color w:val="333333"/>
          <w:sz w:val="21"/>
          <w:szCs w:val="21"/>
        </w:rPr>
      </w:pPr>
      <w:r w:rsidRPr="002B5305">
        <w:rPr>
          <w:rFonts w:ascii="Microsoft YaHei" w:eastAsia="Microsoft YaHei" w:hAnsi="Microsoft YaHei" w:cs="Times New Roman" w:hint="eastAsia"/>
          <w:color w:val="333333"/>
          <w:sz w:val="21"/>
          <w:szCs w:val="21"/>
        </w:rPr>
        <w:t>Download the file </w:t>
      </w:r>
      <w:hyperlink r:id="rId14" w:tgtFrame="_blank" w:history="1">
        <w:r w:rsidRPr="002B5305">
          <w:rPr>
            <w:rFonts w:ascii="Microsoft YaHei" w:eastAsia="Microsoft YaHei" w:hAnsi="Microsoft YaHei" w:cs="Times New Roman" w:hint="eastAsia"/>
            <w:b/>
            <w:bCs/>
            <w:color w:val="4183C4"/>
            <w:sz w:val="21"/>
            <w:szCs w:val="21"/>
            <w:u w:val="single"/>
          </w:rPr>
          <w:t>indian_startup_funding_Lab7_with_slicers_timelines.xlsx</w:t>
        </w:r>
      </w:hyperlink>
      <w:r w:rsidRPr="002B5305">
        <w:rPr>
          <w:rFonts w:ascii="Microsoft YaHei" w:eastAsia="Microsoft YaHei" w:hAnsi="Microsoft YaHei" w:cs="Times New Roman" w:hint="eastAsia"/>
          <w:color w:val="333333"/>
          <w:sz w:val="21"/>
          <w:szCs w:val="21"/>
        </w:rPr>
        <w:t>. Upload and open it using Excel for the web.</w:t>
      </w:r>
    </w:p>
    <w:p w14:paraId="1E9F521E" w14:textId="77777777" w:rsidR="002B5305" w:rsidRPr="002B5305" w:rsidRDefault="002B5305" w:rsidP="002B5305">
      <w:pPr>
        <w:numPr>
          <w:ilvl w:val="0"/>
          <w:numId w:val="10"/>
        </w:numPr>
        <w:rPr>
          <w:rFonts w:ascii="Microsoft YaHei" w:eastAsia="Microsoft YaHei" w:hAnsi="Microsoft YaHei" w:cs="Times New Roman" w:hint="eastAsia"/>
          <w:color w:val="333333"/>
          <w:sz w:val="21"/>
          <w:szCs w:val="21"/>
        </w:rPr>
      </w:pPr>
      <w:r w:rsidRPr="002B5305">
        <w:rPr>
          <w:rFonts w:ascii="Microsoft YaHei" w:eastAsia="Microsoft YaHei" w:hAnsi="Microsoft YaHei" w:cs="Times New Roman" w:hint="eastAsia"/>
          <w:color w:val="333333"/>
          <w:sz w:val="21"/>
          <w:szCs w:val="21"/>
        </w:rPr>
        <w:t>Switch to worksheet </w:t>
      </w:r>
      <w:r w:rsidRPr="002B5305">
        <w:rPr>
          <w:rFonts w:ascii="Microsoft YaHei" w:eastAsia="Microsoft YaHei" w:hAnsi="Microsoft YaHei" w:cs="Times New Roman" w:hint="eastAsia"/>
          <w:b/>
          <w:bCs/>
          <w:color w:val="333333"/>
          <w:sz w:val="21"/>
          <w:szCs w:val="21"/>
        </w:rPr>
        <w:t>Pivot1</w:t>
      </w:r>
      <w:r w:rsidRPr="002B5305">
        <w:rPr>
          <w:rFonts w:ascii="Microsoft YaHei" w:eastAsia="Microsoft YaHei" w:hAnsi="Microsoft YaHei" w:cs="Times New Roman" w:hint="eastAsia"/>
          <w:color w:val="333333"/>
          <w:sz w:val="21"/>
          <w:szCs w:val="21"/>
        </w:rPr>
        <w:t> if you are not there.</w:t>
      </w:r>
    </w:p>
    <w:p w14:paraId="611DFAE0" w14:textId="77777777" w:rsidR="002B5305" w:rsidRPr="002B5305" w:rsidRDefault="002B5305" w:rsidP="002B5305">
      <w:pPr>
        <w:numPr>
          <w:ilvl w:val="0"/>
          <w:numId w:val="10"/>
        </w:numPr>
        <w:rPr>
          <w:rFonts w:ascii="Microsoft YaHei" w:eastAsia="Microsoft YaHei" w:hAnsi="Microsoft YaHei" w:cs="Times New Roman" w:hint="eastAsia"/>
          <w:color w:val="333333"/>
          <w:sz w:val="21"/>
          <w:szCs w:val="21"/>
        </w:rPr>
      </w:pPr>
      <w:r w:rsidRPr="002B5305">
        <w:rPr>
          <w:rFonts w:ascii="Microsoft YaHei" w:eastAsia="Microsoft YaHei" w:hAnsi="Microsoft YaHei" w:cs="Times New Roman" w:hint="eastAsia"/>
          <w:color w:val="333333"/>
          <w:sz w:val="21"/>
          <w:szCs w:val="21"/>
        </w:rPr>
        <w:t>In the </w:t>
      </w:r>
      <w:r w:rsidRPr="002B5305">
        <w:rPr>
          <w:rFonts w:ascii="Microsoft YaHei" w:eastAsia="Microsoft YaHei" w:hAnsi="Microsoft YaHei" w:cs="Times New Roman" w:hint="eastAsia"/>
          <w:b/>
          <w:bCs/>
          <w:color w:val="333333"/>
          <w:sz w:val="21"/>
          <w:szCs w:val="21"/>
        </w:rPr>
        <w:t>City Location</w:t>
      </w:r>
      <w:r w:rsidRPr="002B5305">
        <w:rPr>
          <w:rFonts w:ascii="Microsoft YaHei" w:eastAsia="Microsoft YaHei" w:hAnsi="Microsoft YaHei" w:cs="Times New Roman" w:hint="eastAsia"/>
          <w:color w:val="333333"/>
          <w:sz w:val="21"/>
          <w:szCs w:val="21"/>
        </w:rPr>
        <w:t> slicer, select </w:t>
      </w:r>
      <w:r w:rsidRPr="002B5305">
        <w:rPr>
          <w:rFonts w:ascii="Microsoft YaHei" w:eastAsia="Microsoft YaHei" w:hAnsi="Microsoft YaHei" w:cs="Times New Roman" w:hint="eastAsia"/>
          <w:b/>
          <w:bCs/>
          <w:color w:val="333333"/>
          <w:sz w:val="21"/>
          <w:szCs w:val="21"/>
        </w:rPr>
        <w:t>Burnsville</w:t>
      </w:r>
      <w:r w:rsidRPr="002B5305">
        <w:rPr>
          <w:rFonts w:ascii="Microsoft YaHei" w:eastAsia="Microsoft YaHei" w:hAnsi="Microsoft YaHei" w:cs="Times New Roman" w:hint="eastAsia"/>
          <w:color w:val="333333"/>
          <w:sz w:val="21"/>
          <w:szCs w:val="21"/>
        </w:rPr>
        <w:t>, then </w:t>
      </w:r>
      <w:r w:rsidRPr="002B5305">
        <w:rPr>
          <w:rFonts w:ascii="Microsoft YaHei" w:eastAsia="Microsoft YaHei" w:hAnsi="Microsoft YaHei" w:cs="Times New Roman" w:hint="eastAsia"/>
          <w:b/>
          <w:bCs/>
          <w:color w:val="333333"/>
          <w:sz w:val="21"/>
          <w:szCs w:val="21"/>
        </w:rPr>
        <w:t>Delhi</w:t>
      </w:r>
      <w:r w:rsidRPr="002B5305">
        <w:rPr>
          <w:rFonts w:ascii="Microsoft YaHei" w:eastAsia="Microsoft YaHei" w:hAnsi="Microsoft YaHei" w:cs="Times New Roman" w:hint="eastAsia"/>
          <w:color w:val="333333"/>
          <w:sz w:val="21"/>
          <w:szCs w:val="21"/>
        </w:rPr>
        <w:t>, then </w:t>
      </w:r>
      <w:r w:rsidRPr="002B5305">
        <w:rPr>
          <w:rFonts w:ascii="Microsoft YaHei" w:eastAsia="Microsoft YaHei" w:hAnsi="Microsoft YaHei" w:cs="Times New Roman" w:hint="eastAsia"/>
          <w:b/>
          <w:bCs/>
          <w:color w:val="333333"/>
          <w:sz w:val="21"/>
          <w:szCs w:val="21"/>
        </w:rPr>
        <w:t>New York</w:t>
      </w:r>
      <w:r w:rsidRPr="002B5305">
        <w:rPr>
          <w:rFonts w:ascii="Microsoft YaHei" w:eastAsia="Microsoft YaHei" w:hAnsi="Microsoft YaHei" w:cs="Times New Roman" w:hint="eastAsia"/>
          <w:color w:val="333333"/>
          <w:sz w:val="21"/>
          <w:szCs w:val="21"/>
        </w:rPr>
        <w:t>.</w:t>
      </w:r>
    </w:p>
    <w:p w14:paraId="562E4322" w14:textId="77777777" w:rsidR="002B5305" w:rsidRPr="002B5305" w:rsidRDefault="002B5305" w:rsidP="002B5305">
      <w:pPr>
        <w:numPr>
          <w:ilvl w:val="0"/>
          <w:numId w:val="10"/>
        </w:numPr>
        <w:rPr>
          <w:rFonts w:ascii="Microsoft YaHei" w:eastAsia="Microsoft YaHei" w:hAnsi="Microsoft YaHei" w:cs="Times New Roman" w:hint="eastAsia"/>
          <w:color w:val="333333"/>
          <w:sz w:val="21"/>
          <w:szCs w:val="21"/>
        </w:rPr>
      </w:pPr>
      <w:r w:rsidRPr="002B5305">
        <w:rPr>
          <w:rFonts w:ascii="Microsoft YaHei" w:eastAsia="Microsoft YaHei" w:hAnsi="Microsoft YaHei" w:cs="Times New Roman" w:hint="eastAsia"/>
          <w:color w:val="333333"/>
          <w:sz w:val="21"/>
          <w:szCs w:val="21"/>
        </w:rPr>
        <w:t>To filter by multiple selection in the </w:t>
      </w:r>
      <w:r w:rsidRPr="002B5305">
        <w:rPr>
          <w:rFonts w:ascii="Microsoft YaHei" w:eastAsia="Microsoft YaHei" w:hAnsi="Microsoft YaHei" w:cs="Times New Roman" w:hint="eastAsia"/>
          <w:b/>
          <w:bCs/>
          <w:color w:val="333333"/>
          <w:sz w:val="21"/>
          <w:szCs w:val="21"/>
        </w:rPr>
        <w:t>City Location</w:t>
      </w:r>
      <w:r w:rsidRPr="002B5305">
        <w:rPr>
          <w:rFonts w:ascii="Microsoft YaHei" w:eastAsia="Microsoft YaHei" w:hAnsi="Microsoft YaHei" w:cs="Times New Roman" w:hint="eastAsia"/>
          <w:color w:val="333333"/>
          <w:sz w:val="21"/>
          <w:szCs w:val="21"/>
        </w:rPr>
        <w:t> slicer, with </w:t>
      </w:r>
      <w:r w:rsidRPr="002B5305">
        <w:rPr>
          <w:rFonts w:ascii="Microsoft YaHei" w:eastAsia="Microsoft YaHei" w:hAnsi="Microsoft YaHei" w:cs="Times New Roman" w:hint="eastAsia"/>
          <w:b/>
          <w:bCs/>
          <w:color w:val="333333"/>
          <w:sz w:val="21"/>
          <w:szCs w:val="21"/>
        </w:rPr>
        <w:t>New York</w:t>
      </w:r>
      <w:r w:rsidRPr="002B5305">
        <w:rPr>
          <w:rFonts w:ascii="Microsoft YaHei" w:eastAsia="Microsoft YaHei" w:hAnsi="Microsoft YaHei" w:cs="Times New Roman" w:hint="eastAsia"/>
          <w:color w:val="333333"/>
          <w:sz w:val="21"/>
          <w:szCs w:val="21"/>
        </w:rPr>
        <w:t> still selected, press </w:t>
      </w:r>
      <w:r w:rsidRPr="002B5305">
        <w:rPr>
          <w:rFonts w:ascii="Microsoft YaHei" w:eastAsia="Microsoft YaHei" w:hAnsi="Microsoft YaHei" w:cs="Times New Roman" w:hint="eastAsia"/>
          <w:b/>
          <w:bCs/>
          <w:color w:val="333333"/>
          <w:sz w:val="21"/>
          <w:szCs w:val="21"/>
        </w:rPr>
        <w:t>CTRL</w:t>
      </w:r>
      <w:r w:rsidRPr="002B5305">
        <w:rPr>
          <w:rFonts w:ascii="Microsoft YaHei" w:eastAsia="Microsoft YaHei" w:hAnsi="Microsoft YaHei" w:cs="Times New Roman" w:hint="eastAsia"/>
          <w:color w:val="333333"/>
          <w:sz w:val="21"/>
          <w:szCs w:val="21"/>
        </w:rPr>
        <w:t> and select </w:t>
      </w:r>
      <w:r w:rsidRPr="002B5305">
        <w:rPr>
          <w:rFonts w:ascii="Microsoft YaHei" w:eastAsia="Microsoft YaHei" w:hAnsi="Microsoft YaHei" w:cs="Times New Roman" w:hint="eastAsia"/>
          <w:b/>
          <w:bCs/>
          <w:color w:val="333333"/>
          <w:sz w:val="21"/>
          <w:szCs w:val="21"/>
        </w:rPr>
        <w:t>Burnsville</w:t>
      </w:r>
      <w:r w:rsidRPr="002B5305">
        <w:rPr>
          <w:rFonts w:ascii="Microsoft YaHei" w:eastAsia="Microsoft YaHei" w:hAnsi="Microsoft YaHei" w:cs="Times New Roman" w:hint="eastAsia"/>
          <w:color w:val="333333"/>
          <w:sz w:val="21"/>
          <w:szCs w:val="21"/>
        </w:rPr>
        <w:t>, and then </w:t>
      </w:r>
      <w:r w:rsidRPr="002B5305">
        <w:rPr>
          <w:rFonts w:ascii="Microsoft YaHei" w:eastAsia="Microsoft YaHei" w:hAnsi="Microsoft YaHei" w:cs="Times New Roman" w:hint="eastAsia"/>
          <w:b/>
          <w:bCs/>
          <w:color w:val="333333"/>
          <w:sz w:val="21"/>
          <w:szCs w:val="21"/>
        </w:rPr>
        <w:t>Delhi</w:t>
      </w:r>
      <w:r w:rsidRPr="002B5305">
        <w:rPr>
          <w:rFonts w:ascii="Microsoft YaHei" w:eastAsia="Microsoft YaHei" w:hAnsi="Microsoft YaHei" w:cs="Times New Roman" w:hint="eastAsia"/>
          <w:color w:val="333333"/>
          <w:sz w:val="21"/>
          <w:szCs w:val="21"/>
        </w:rPr>
        <w:t>.</w:t>
      </w:r>
    </w:p>
    <w:p w14:paraId="47D24E6F" w14:textId="77777777" w:rsidR="002B5305" w:rsidRPr="002B5305" w:rsidRDefault="002B5305" w:rsidP="002B5305">
      <w:pPr>
        <w:numPr>
          <w:ilvl w:val="0"/>
          <w:numId w:val="10"/>
        </w:numPr>
        <w:rPr>
          <w:rFonts w:ascii="Microsoft YaHei" w:eastAsia="Microsoft YaHei" w:hAnsi="Microsoft YaHei" w:cs="Times New Roman" w:hint="eastAsia"/>
          <w:color w:val="333333"/>
          <w:sz w:val="21"/>
          <w:szCs w:val="21"/>
        </w:rPr>
      </w:pPr>
      <w:r w:rsidRPr="002B5305">
        <w:rPr>
          <w:rFonts w:ascii="Microsoft YaHei" w:eastAsia="Microsoft YaHei" w:hAnsi="Microsoft YaHei" w:cs="Times New Roman" w:hint="eastAsia"/>
          <w:color w:val="333333"/>
          <w:sz w:val="21"/>
          <w:szCs w:val="21"/>
        </w:rPr>
        <w:lastRenderedPageBreak/>
        <w:t>To filter using more than one slicer, in the </w:t>
      </w:r>
      <w:r w:rsidRPr="002B5305">
        <w:rPr>
          <w:rFonts w:ascii="Microsoft YaHei" w:eastAsia="Microsoft YaHei" w:hAnsi="Microsoft YaHei" w:cs="Times New Roman" w:hint="eastAsia"/>
          <w:b/>
          <w:bCs/>
          <w:color w:val="333333"/>
          <w:sz w:val="21"/>
          <w:szCs w:val="21"/>
        </w:rPr>
        <w:t>Investors Name</w:t>
      </w:r>
      <w:r w:rsidRPr="002B5305">
        <w:rPr>
          <w:rFonts w:ascii="Microsoft YaHei" w:eastAsia="Microsoft YaHei" w:hAnsi="Microsoft YaHei" w:cs="Times New Roman" w:hint="eastAsia"/>
          <w:color w:val="333333"/>
          <w:sz w:val="21"/>
          <w:szCs w:val="21"/>
        </w:rPr>
        <w:t> slicer, select </w:t>
      </w:r>
      <w:r w:rsidRPr="002B5305">
        <w:rPr>
          <w:rFonts w:ascii="Microsoft YaHei" w:eastAsia="Microsoft YaHei" w:hAnsi="Microsoft YaHei" w:cs="Times New Roman" w:hint="eastAsia"/>
          <w:b/>
          <w:bCs/>
          <w:color w:val="333333"/>
          <w:sz w:val="21"/>
          <w:szCs w:val="21"/>
        </w:rPr>
        <w:t>Amour Infrastructure</w:t>
      </w:r>
      <w:r w:rsidRPr="002B5305">
        <w:rPr>
          <w:rFonts w:ascii="Microsoft YaHei" w:eastAsia="Microsoft YaHei" w:hAnsi="Microsoft YaHei" w:cs="Times New Roman" w:hint="eastAsia"/>
          <w:color w:val="333333"/>
          <w:sz w:val="21"/>
          <w:szCs w:val="21"/>
        </w:rPr>
        <w:t>, then press </w:t>
      </w:r>
      <w:r w:rsidRPr="002B5305">
        <w:rPr>
          <w:rFonts w:ascii="Microsoft YaHei" w:eastAsia="Microsoft YaHei" w:hAnsi="Microsoft YaHei" w:cs="Times New Roman" w:hint="eastAsia"/>
          <w:b/>
          <w:bCs/>
          <w:color w:val="333333"/>
          <w:sz w:val="21"/>
          <w:szCs w:val="21"/>
        </w:rPr>
        <w:t>CTRL</w:t>
      </w:r>
      <w:r w:rsidRPr="002B5305">
        <w:rPr>
          <w:rFonts w:ascii="Microsoft YaHei" w:eastAsia="Microsoft YaHei" w:hAnsi="Microsoft YaHei" w:cs="Times New Roman" w:hint="eastAsia"/>
          <w:color w:val="333333"/>
          <w:sz w:val="21"/>
          <w:szCs w:val="21"/>
        </w:rPr>
        <w:t> and select </w:t>
      </w:r>
      <w:proofErr w:type="spellStart"/>
      <w:r w:rsidRPr="002B5305">
        <w:rPr>
          <w:rFonts w:ascii="Microsoft YaHei" w:eastAsia="Microsoft YaHei" w:hAnsi="Microsoft YaHei" w:cs="Times New Roman" w:hint="eastAsia"/>
          <w:b/>
          <w:bCs/>
          <w:color w:val="333333"/>
          <w:sz w:val="21"/>
          <w:szCs w:val="21"/>
        </w:rPr>
        <w:t>Westbridge</w:t>
      </w:r>
      <w:proofErr w:type="spellEnd"/>
      <w:r w:rsidRPr="002B5305">
        <w:rPr>
          <w:rFonts w:ascii="Microsoft YaHei" w:eastAsia="Microsoft YaHei" w:hAnsi="Microsoft YaHei" w:cs="Times New Roman" w:hint="eastAsia"/>
          <w:b/>
          <w:bCs/>
          <w:color w:val="333333"/>
          <w:sz w:val="21"/>
          <w:szCs w:val="21"/>
        </w:rPr>
        <w:t xml:space="preserve"> Capital</w:t>
      </w:r>
      <w:r w:rsidRPr="002B5305">
        <w:rPr>
          <w:rFonts w:ascii="Microsoft YaHei" w:eastAsia="Microsoft YaHei" w:hAnsi="Microsoft YaHei" w:cs="Times New Roman" w:hint="eastAsia"/>
          <w:color w:val="333333"/>
          <w:sz w:val="21"/>
          <w:szCs w:val="21"/>
        </w:rPr>
        <w:t>, and then </w:t>
      </w:r>
      <w:r w:rsidRPr="002B5305">
        <w:rPr>
          <w:rFonts w:ascii="Microsoft YaHei" w:eastAsia="Microsoft YaHei" w:hAnsi="Microsoft YaHei" w:cs="Times New Roman" w:hint="eastAsia"/>
          <w:b/>
          <w:bCs/>
          <w:color w:val="333333"/>
          <w:sz w:val="21"/>
          <w:szCs w:val="21"/>
        </w:rPr>
        <w:t>Breakthrough Energy Ventures</w:t>
      </w:r>
      <w:r w:rsidRPr="002B5305">
        <w:rPr>
          <w:rFonts w:ascii="Microsoft YaHei" w:eastAsia="Microsoft YaHei" w:hAnsi="Microsoft YaHei" w:cs="Times New Roman" w:hint="eastAsia"/>
          <w:color w:val="333333"/>
          <w:sz w:val="21"/>
          <w:szCs w:val="21"/>
        </w:rPr>
        <w:t>.</w:t>
      </w:r>
    </w:p>
    <w:p w14:paraId="6A17E56B" w14:textId="77777777" w:rsidR="002B5305" w:rsidRPr="002B5305" w:rsidRDefault="002B5305" w:rsidP="002B5305">
      <w:pPr>
        <w:numPr>
          <w:ilvl w:val="0"/>
          <w:numId w:val="10"/>
        </w:numPr>
        <w:rPr>
          <w:rFonts w:ascii="Microsoft YaHei" w:eastAsia="Microsoft YaHei" w:hAnsi="Microsoft YaHei" w:cs="Times New Roman" w:hint="eastAsia"/>
          <w:color w:val="333333"/>
          <w:sz w:val="21"/>
          <w:szCs w:val="21"/>
        </w:rPr>
      </w:pPr>
      <w:r w:rsidRPr="002B5305">
        <w:rPr>
          <w:rFonts w:ascii="Microsoft YaHei" w:eastAsia="Microsoft YaHei" w:hAnsi="Microsoft YaHei" w:cs="Times New Roman" w:hint="eastAsia"/>
          <w:color w:val="333333"/>
          <w:sz w:val="21"/>
          <w:szCs w:val="21"/>
        </w:rPr>
        <w:t>In the </w:t>
      </w:r>
      <w:r w:rsidRPr="002B5305">
        <w:rPr>
          <w:rFonts w:ascii="Microsoft YaHei" w:eastAsia="Microsoft YaHei" w:hAnsi="Microsoft YaHei" w:cs="Times New Roman" w:hint="eastAsia"/>
          <w:b/>
          <w:bCs/>
          <w:color w:val="333333"/>
          <w:sz w:val="21"/>
          <w:szCs w:val="21"/>
        </w:rPr>
        <w:t>City Location</w:t>
      </w:r>
      <w:r w:rsidRPr="002B5305">
        <w:rPr>
          <w:rFonts w:ascii="Microsoft YaHei" w:eastAsia="Microsoft YaHei" w:hAnsi="Microsoft YaHei" w:cs="Times New Roman" w:hint="eastAsia"/>
          <w:color w:val="333333"/>
          <w:sz w:val="21"/>
          <w:szCs w:val="21"/>
        </w:rPr>
        <w:t> slicer, click the </w:t>
      </w:r>
      <w:r w:rsidRPr="002B5305">
        <w:rPr>
          <w:rFonts w:ascii="Microsoft YaHei" w:eastAsia="Microsoft YaHei" w:hAnsi="Microsoft YaHei" w:cs="Times New Roman" w:hint="eastAsia"/>
          <w:b/>
          <w:bCs/>
          <w:color w:val="333333"/>
          <w:sz w:val="21"/>
          <w:szCs w:val="21"/>
        </w:rPr>
        <w:t>Clear Filter</w:t>
      </w:r>
      <w:r w:rsidRPr="002B5305">
        <w:rPr>
          <w:rFonts w:ascii="Microsoft YaHei" w:eastAsia="Microsoft YaHei" w:hAnsi="Microsoft YaHei" w:cs="Times New Roman" w:hint="eastAsia"/>
          <w:color w:val="333333"/>
          <w:sz w:val="21"/>
          <w:szCs w:val="21"/>
        </w:rPr>
        <w:t> button, then in the </w:t>
      </w:r>
      <w:r w:rsidRPr="002B5305">
        <w:rPr>
          <w:rFonts w:ascii="Microsoft YaHei" w:eastAsia="Microsoft YaHei" w:hAnsi="Microsoft YaHei" w:cs="Times New Roman" w:hint="eastAsia"/>
          <w:b/>
          <w:bCs/>
          <w:color w:val="333333"/>
          <w:sz w:val="21"/>
          <w:szCs w:val="21"/>
        </w:rPr>
        <w:t>Investors Name</w:t>
      </w:r>
      <w:r w:rsidRPr="002B5305">
        <w:rPr>
          <w:rFonts w:ascii="Microsoft YaHei" w:eastAsia="Microsoft YaHei" w:hAnsi="Microsoft YaHei" w:cs="Times New Roman" w:hint="eastAsia"/>
          <w:color w:val="333333"/>
          <w:sz w:val="21"/>
          <w:szCs w:val="21"/>
        </w:rPr>
        <w:t> slicer, click the </w:t>
      </w:r>
      <w:r w:rsidRPr="002B5305">
        <w:rPr>
          <w:rFonts w:ascii="Microsoft YaHei" w:eastAsia="Microsoft YaHei" w:hAnsi="Microsoft YaHei" w:cs="Times New Roman" w:hint="eastAsia"/>
          <w:b/>
          <w:bCs/>
          <w:color w:val="333333"/>
          <w:sz w:val="21"/>
          <w:szCs w:val="21"/>
        </w:rPr>
        <w:t>Clear Filter</w:t>
      </w:r>
      <w:r w:rsidRPr="002B5305">
        <w:rPr>
          <w:rFonts w:ascii="Microsoft YaHei" w:eastAsia="Microsoft YaHei" w:hAnsi="Microsoft YaHei" w:cs="Times New Roman" w:hint="eastAsia"/>
          <w:color w:val="333333"/>
          <w:sz w:val="21"/>
          <w:szCs w:val="21"/>
        </w:rPr>
        <w:t> button.</w:t>
      </w:r>
    </w:p>
    <w:p w14:paraId="31C925B2" w14:textId="77777777" w:rsidR="002B5305" w:rsidRPr="002B5305" w:rsidRDefault="002B5305" w:rsidP="002B5305">
      <w:pPr>
        <w:pBdr>
          <w:bottom w:val="single" w:sz="6" w:space="4" w:color="EEEEEE"/>
        </w:pBdr>
        <w:spacing w:before="240" w:after="240"/>
        <w:outlineLvl w:val="1"/>
        <w:rPr>
          <w:rFonts w:ascii="Microsoft YaHei" w:eastAsia="Microsoft YaHei" w:hAnsi="Microsoft YaHei" w:cs="Times New Roman" w:hint="eastAsia"/>
          <w:b/>
          <w:bCs/>
          <w:color w:val="333333"/>
          <w:sz w:val="42"/>
          <w:szCs w:val="42"/>
        </w:rPr>
      </w:pPr>
      <w:r w:rsidRPr="002B5305">
        <w:rPr>
          <w:rFonts w:ascii="Microsoft YaHei" w:eastAsia="Microsoft YaHei" w:hAnsi="Microsoft YaHei" w:cs="Times New Roman" w:hint="eastAsia"/>
          <w:b/>
          <w:bCs/>
          <w:color w:val="333333"/>
          <w:sz w:val="42"/>
          <w:szCs w:val="42"/>
        </w:rPr>
        <w:t>Task D: Use of the Timelines feature</w:t>
      </w:r>
    </w:p>
    <w:p w14:paraId="0CB7DFC1" w14:textId="77777777" w:rsidR="002B5305" w:rsidRPr="002B5305" w:rsidRDefault="002B5305" w:rsidP="002B5305">
      <w:pPr>
        <w:numPr>
          <w:ilvl w:val="0"/>
          <w:numId w:val="11"/>
        </w:numPr>
        <w:rPr>
          <w:rFonts w:ascii="Microsoft YaHei" w:eastAsia="Microsoft YaHei" w:hAnsi="Microsoft YaHei" w:cs="Times New Roman" w:hint="eastAsia"/>
          <w:color w:val="333333"/>
          <w:sz w:val="21"/>
          <w:szCs w:val="21"/>
        </w:rPr>
      </w:pPr>
      <w:r w:rsidRPr="002B5305">
        <w:rPr>
          <w:rFonts w:ascii="Microsoft YaHei" w:eastAsia="Microsoft YaHei" w:hAnsi="Microsoft YaHei" w:cs="Times New Roman" w:hint="eastAsia"/>
          <w:color w:val="333333"/>
          <w:sz w:val="21"/>
          <w:szCs w:val="21"/>
        </w:rPr>
        <w:t>In the Date timeline, click </w:t>
      </w:r>
      <w:r w:rsidRPr="002B5305">
        <w:rPr>
          <w:rFonts w:ascii="Microsoft YaHei" w:eastAsia="Microsoft YaHei" w:hAnsi="Microsoft YaHei" w:cs="Times New Roman" w:hint="eastAsia"/>
          <w:b/>
          <w:bCs/>
          <w:color w:val="333333"/>
          <w:sz w:val="21"/>
          <w:szCs w:val="21"/>
        </w:rPr>
        <w:t>top right drop-down</w:t>
      </w:r>
      <w:r w:rsidRPr="002B5305">
        <w:rPr>
          <w:rFonts w:ascii="Microsoft YaHei" w:eastAsia="Microsoft YaHei" w:hAnsi="Microsoft YaHei" w:cs="Times New Roman" w:hint="eastAsia"/>
          <w:color w:val="333333"/>
          <w:sz w:val="21"/>
          <w:szCs w:val="21"/>
        </w:rPr>
        <w:t> and select </w:t>
      </w:r>
      <w:r w:rsidRPr="002B5305">
        <w:rPr>
          <w:rFonts w:ascii="Microsoft YaHei" w:eastAsia="Microsoft YaHei" w:hAnsi="Microsoft YaHei" w:cs="Times New Roman" w:hint="eastAsia"/>
          <w:b/>
          <w:bCs/>
          <w:color w:val="333333"/>
          <w:sz w:val="21"/>
          <w:szCs w:val="21"/>
        </w:rPr>
        <w:t>DAYS</w:t>
      </w:r>
      <w:r w:rsidRPr="002B5305">
        <w:rPr>
          <w:rFonts w:ascii="Microsoft YaHei" w:eastAsia="Microsoft YaHei" w:hAnsi="Microsoft YaHei" w:cs="Times New Roman" w:hint="eastAsia"/>
          <w:color w:val="333333"/>
          <w:sz w:val="21"/>
          <w:szCs w:val="21"/>
        </w:rPr>
        <w:t>, then scroll </w:t>
      </w:r>
      <w:r w:rsidRPr="002B5305">
        <w:rPr>
          <w:rFonts w:ascii="Microsoft YaHei" w:eastAsia="Microsoft YaHei" w:hAnsi="Microsoft YaHei" w:cs="Times New Roman" w:hint="eastAsia"/>
          <w:b/>
          <w:bCs/>
          <w:color w:val="333333"/>
          <w:sz w:val="21"/>
          <w:szCs w:val="21"/>
        </w:rPr>
        <w:t>left and right</w:t>
      </w:r>
      <w:r w:rsidRPr="002B5305">
        <w:rPr>
          <w:rFonts w:ascii="Microsoft YaHei" w:eastAsia="Microsoft YaHei" w:hAnsi="Microsoft YaHei" w:cs="Times New Roman" w:hint="eastAsia"/>
          <w:color w:val="333333"/>
          <w:sz w:val="21"/>
          <w:szCs w:val="21"/>
        </w:rPr>
        <w:t>.</w:t>
      </w:r>
    </w:p>
    <w:p w14:paraId="050FAA89" w14:textId="2328E7B7" w:rsidR="002B5305" w:rsidRPr="002B5305" w:rsidRDefault="002B5305" w:rsidP="002B5305">
      <w:pPr>
        <w:ind w:left="720"/>
        <w:rPr>
          <w:rFonts w:ascii="Microsoft YaHei" w:eastAsia="Microsoft YaHei" w:hAnsi="Microsoft YaHei" w:cs="Times New Roman" w:hint="eastAsia"/>
          <w:color w:val="333333"/>
          <w:sz w:val="21"/>
          <w:szCs w:val="21"/>
        </w:rPr>
      </w:pPr>
      <w:r w:rsidRPr="002B5305">
        <w:rPr>
          <w:rFonts w:ascii="Microsoft YaHei" w:eastAsia="Microsoft YaHei" w:hAnsi="Microsoft YaHei" w:cs="Times New Roman"/>
          <w:color w:val="333333"/>
          <w:sz w:val="21"/>
          <w:szCs w:val="21"/>
        </w:rPr>
        <w:fldChar w:fldCharType="begin"/>
      </w:r>
      <w:r w:rsidRPr="002B5305">
        <w:rPr>
          <w:rFonts w:ascii="Microsoft YaHei" w:eastAsia="Microsoft YaHei" w:hAnsi="Microsoft YaHei" w:cs="Times New Roman"/>
          <w:color w:val="333333"/>
          <w:sz w:val="21"/>
          <w:szCs w:val="21"/>
        </w:rPr>
        <w:instrText xml:space="preserve"> INCLUDEPICTURE "https://cf-courses-data.s3.us.cloud-object-storage.appdomain.cloud/IBMDeveloperSkillsNetwork-DA0130EN-SkillsNetwork/Hands-on%20Labs/Lab%207%20-%20Using%20Pivot%20Tables/images/2.D.1.png" \* MERGEFORMATINET </w:instrText>
      </w:r>
      <w:r w:rsidRPr="002B5305">
        <w:rPr>
          <w:rFonts w:ascii="Microsoft YaHei" w:eastAsia="Microsoft YaHei" w:hAnsi="Microsoft YaHei" w:cs="Times New Roman"/>
          <w:color w:val="333333"/>
          <w:sz w:val="21"/>
          <w:szCs w:val="21"/>
        </w:rPr>
        <w:fldChar w:fldCharType="separate"/>
      </w:r>
      <w:r w:rsidRPr="002B5305">
        <w:rPr>
          <w:rFonts w:ascii="Microsoft YaHei" w:eastAsia="Microsoft YaHei" w:hAnsi="Microsoft YaHei" w:cs="Times New Roman"/>
          <w:noProof/>
          <w:color w:val="333333"/>
          <w:sz w:val="21"/>
          <w:szCs w:val="21"/>
        </w:rPr>
        <w:drawing>
          <wp:inline distT="0" distB="0" distL="0" distR="0" wp14:anchorId="691D03B9" wp14:editId="0EF68A6B">
            <wp:extent cx="5943600" cy="2286000"/>
            <wp:effectExtent l="0" t="0" r="0" b="0"/>
            <wp:docPr id="1" name="Picture 1" descr="Graphical user interface, application, table,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 Word&#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286000"/>
                    </a:xfrm>
                    <a:prstGeom prst="rect">
                      <a:avLst/>
                    </a:prstGeom>
                    <a:noFill/>
                    <a:ln>
                      <a:noFill/>
                    </a:ln>
                  </pic:spPr>
                </pic:pic>
              </a:graphicData>
            </a:graphic>
          </wp:inline>
        </w:drawing>
      </w:r>
      <w:r w:rsidRPr="002B5305">
        <w:rPr>
          <w:rFonts w:ascii="Microsoft YaHei" w:eastAsia="Microsoft YaHei" w:hAnsi="Microsoft YaHei" w:cs="Times New Roman"/>
          <w:color w:val="333333"/>
          <w:sz w:val="21"/>
          <w:szCs w:val="21"/>
        </w:rPr>
        <w:fldChar w:fldCharType="end"/>
      </w:r>
    </w:p>
    <w:p w14:paraId="450DFED2" w14:textId="77777777" w:rsidR="002B5305" w:rsidRPr="002B5305" w:rsidRDefault="002B5305" w:rsidP="002B5305">
      <w:pPr>
        <w:rPr>
          <w:rFonts w:ascii="Times New Roman" w:eastAsia="Times New Roman" w:hAnsi="Times New Roman" w:cs="Times New Roman" w:hint="eastAsia"/>
        </w:rPr>
      </w:pPr>
      <w:r w:rsidRPr="002B5305">
        <w:rPr>
          <w:rFonts w:ascii="Microsoft YaHei" w:eastAsia="Microsoft YaHei" w:hAnsi="Microsoft YaHei" w:cs="Times New Roman" w:hint="eastAsia"/>
          <w:color w:val="333333"/>
          <w:sz w:val="21"/>
          <w:szCs w:val="21"/>
        </w:rPr>
        <w:br/>
      </w:r>
    </w:p>
    <w:p w14:paraId="44F588D8" w14:textId="77777777" w:rsidR="002B5305" w:rsidRPr="002B5305" w:rsidRDefault="002B5305" w:rsidP="002B5305">
      <w:pPr>
        <w:numPr>
          <w:ilvl w:val="0"/>
          <w:numId w:val="12"/>
        </w:numPr>
        <w:rPr>
          <w:rFonts w:ascii="Microsoft YaHei" w:eastAsia="Microsoft YaHei" w:hAnsi="Microsoft YaHei" w:cs="Times New Roman"/>
          <w:color w:val="333333"/>
          <w:sz w:val="21"/>
          <w:szCs w:val="21"/>
        </w:rPr>
      </w:pPr>
      <w:r w:rsidRPr="002B5305">
        <w:rPr>
          <w:rFonts w:ascii="Microsoft YaHei" w:eastAsia="Microsoft YaHei" w:hAnsi="Microsoft YaHei" w:cs="Times New Roman" w:hint="eastAsia"/>
          <w:color w:val="333333"/>
          <w:sz w:val="21"/>
          <w:szCs w:val="21"/>
        </w:rPr>
        <w:t>In the Date timeline, click </w:t>
      </w:r>
      <w:r w:rsidRPr="002B5305">
        <w:rPr>
          <w:rFonts w:ascii="Microsoft YaHei" w:eastAsia="Microsoft YaHei" w:hAnsi="Microsoft YaHei" w:cs="Times New Roman" w:hint="eastAsia"/>
          <w:b/>
          <w:bCs/>
          <w:color w:val="333333"/>
          <w:sz w:val="21"/>
          <w:szCs w:val="21"/>
        </w:rPr>
        <w:t>top right drop-down</w:t>
      </w:r>
      <w:r w:rsidRPr="002B5305">
        <w:rPr>
          <w:rFonts w:ascii="Microsoft YaHei" w:eastAsia="Microsoft YaHei" w:hAnsi="Microsoft YaHei" w:cs="Times New Roman" w:hint="eastAsia"/>
          <w:color w:val="333333"/>
          <w:sz w:val="21"/>
          <w:szCs w:val="21"/>
        </w:rPr>
        <w:t> and select </w:t>
      </w:r>
      <w:r w:rsidRPr="002B5305">
        <w:rPr>
          <w:rFonts w:ascii="Microsoft YaHei" w:eastAsia="Microsoft YaHei" w:hAnsi="Microsoft YaHei" w:cs="Times New Roman" w:hint="eastAsia"/>
          <w:b/>
          <w:bCs/>
          <w:color w:val="333333"/>
          <w:sz w:val="21"/>
          <w:szCs w:val="21"/>
        </w:rPr>
        <w:t>QUARTERS</w:t>
      </w:r>
      <w:r w:rsidRPr="002B5305">
        <w:rPr>
          <w:rFonts w:ascii="Microsoft YaHei" w:eastAsia="Microsoft YaHei" w:hAnsi="Microsoft YaHei" w:cs="Times New Roman" w:hint="eastAsia"/>
          <w:color w:val="333333"/>
          <w:sz w:val="21"/>
          <w:szCs w:val="21"/>
        </w:rPr>
        <w:t>.</w:t>
      </w:r>
    </w:p>
    <w:p w14:paraId="1A8F960C" w14:textId="77777777" w:rsidR="002B5305" w:rsidRPr="002B5305" w:rsidRDefault="002B5305" w:rsidP="002B5305">
      <w:pPr>
        <w:numPr>
          <w:ilvl w:val="0"/>
          <w:numId w:val="12"/>
        </w:numPr>
        <w:rPr>
          <w:rFonts w:ascii="Microsoft YaHei" w:eastAsia="Microsoft YaHei" w:hAnsi="Microsoft YaHei" w:cs="Times New Roman" w:hint="eastAsia"/>
          <w:color w:val="333333"/>
          <w:sz w:val="21"/>
          <w:szCs w:val="21"/>
        </w:rPr>
      </w:pPr>
      <w:r w:rsidRPr="002B5305">
        <w:rPr>
          <w:rFonts w:ascii="Microsoft YaHei" w:eastAsia="Microsoft YaHei" w:hAnsi="Microsoft YaHei" w:cs="Times New Roman" w:hint="eastAsia"/>
          <w:color w:val="333333"/>
          <w:sz w:val="21"/>
          <w:szCs w:val="21"/>
        </w:rPr>
        <w:t>In the Date Timeline, select </w:t>
      </w:r>
      <w:r w:rsidRPr="002B5305">
        <w:rPr>
          <w:rFonts w:ascii="Microsoft YaHei" w:eastAsia="Microsoft YaHei" w:hAnsi="Microsoft YaHei" w:cs="Times New Roman" w:hint="eastAsia"/>
          <w:b/>
          <w:bCs/>
          <w:color w:val="333333"/>
          <w:sz w:val="21"/>
          <w:szCs w:val="21"/>
        </w:rPr>
        <w:t>2019 Q1</w:t>
      </w:r>
      <w:r w:rsidRPr="002B5305">
        <w:rPr>
          <w:rFonts w:ascii="Microsoft YaHei" w:eastAsia="Microsoft YaHei" w:hAnsi="Microsoft YaHei" w:cs="Times New Roman" w:hint="eastAsia"/>
          <w:color w:val="333333"/>
          <w:sz w:val="21"/>
          <w:szCs w:val="21"/>
        </w:rPr>
        <w:t>, then drag </w:t>
      </w:r>
      <w:r w:rsidRPr="002B5305">
        <w:rPr>
          <w:rFonts w:ascii="Microsoft YaHei" w:eastAsia="Microsoft YaHei" w:hAnsi="Microsoft YaHei" w:cs="Times New Roman" w:hint="eastAsia"/>
          <w:b/>
          <w:bCs/>
          <w:color w:val="333333"/>
          <w:sz w:val="21"/>
          <w:szCs w:val="21"/>
        </w:rPr>
        <w:t>2019 Q1 to 2019 Q3</w:t>
      </w:r>
      <w:r w:rsidRPr="002B5305">
        <w:rPr>
          <w:rFonts w:ascii="Microsoft YaHei" w:eastAsia="Microsoft YaHei" w:hAnsi="Microsoft YaHei" w:cs="Times New Roman" w:hint="eastAsia"/>
          <w:color w:val="333333"/>
          <w:sz w:val="21"/>
          <w:szCs w:val="21"/>
        </w:rPr>
        <w:t>.</w:t>
      </w:r>
    </w:p>
    <w:p w14:paraId="117BFA18" w14:textId="77777777" w:rsidR="002B5305" w:rsidRPr="002B5305" w:rsidRDefault="002B5305" w:rsidP="002B5305">
      <w:pPr>
        <w:numPr>
          <w:ilvl w:val="0"/>
          <w:numId w:val="12"/>
        </w:numPr>
        <w:rPr>
          <w:rFonts w:ascii="Microsoft YaHei" w:eastAsia="Microsoft YaHei" w:hAnsi="Microsoft YaHei" w:cs="Times New Roman" w:hint="eastAsia"/>
          <w:color w:val="333333"/>
          <w:sz w:val="21"/>
          <w:szCs w:val="21"/>
        </w:rPr>
      </w:pPr>
      <w:r w:rsidRPr="002B5305">
        <w:rPr>
          <w:rFonts w:ascii="Microsoft YaHei" w:eastAsia="Microsoft YaHei" w:hAnsi="Microsoft YaHei" w:cs="Times New Roman" w:hint="eastAsia"/>
          <w:color w:val="333333"/>
          <w:sz w:val="21"/>
          <w:szCs w:val="21"/>
        </w:rPr>
        <w:t>In the Date timeline, click the </w:t>
      </w:r>
      <w:r w:rsidRPr="002B5305">
        <w:rPr>
          <w:rFonts w:ascii="Microsoft YaHei" w:eastAsia="Microsoft YaHei" w:hAnsi="Microsoft YaHei" w:cs="Times New Roman" w:hint="eastAsia"/>
          <w:b/>
          <w:bCs/>
          <w:color w:val="333333"/>
          <w:sz w:val="21"/>
          <w:szCs w:val="21"/>
        </w:rPr>
        <w:t>Clear Filter</w:t>
      </w:r>
      <w:r w:rsidRPr="002B5305">
        <w:rPr>
          <w:rFonts w:ascii="Microsoft YaHei" w:eastAsia="Microsoft YaHei" w:hAnsi="Microsoft YaHei" w:cs="Times New Roman" w:hint="eastAsia"/>
          <w:color w:val="333333"/>
          <w:sz w:val="21"/>
          <w:szCs w:val="21"/>
        </w:rPr>
        <w:t> icon.</w:t>
      </w:r>
    </w:p>
    <w:p w14:paraId="5C3612E1" w14:textId="77777777" w:rsidR="002B5305" w:rsidRPr="002B5305" w:rsidRDefault="002B5305" w:rsidP="002B5305">
      <w:pPr>
        <w:numPr>
          <w:ilvl w:val="0"/>
          <w:numId w:val="12"/>
        </w:numPr>
        <w:rPr>
          <w:rFonts w:ascii="Microsoft YaHei" w:eastAsia="Microsoft YaHei" w:hAnsi="Microsoft YaHei" w:cs="Times New Roman" w:hint="eastAsia"/>
          <w:color w:val="333333"/>
          <w:sz w:val="21"/>
          <w:szCs w:val="21"/>
        </w:rPr>
      </w:pPr>
      <w:r w:rsidRPr="002B5305">
        <w:rPr>
          <w:rFonts w:ascii="Microsoft YaHei" w:eastAsia="Microsoft YaHei" w:hAnsi="Microsoft YaHei" w:cs="Times New Roman" w:hint="eastAsia"/>
          <w:color w:val="333333"/>
          <w:sz w:val="21"/>
          <w:szCs w:val="21"/>
        </w:rPr>
        <w:t>In the Date timeline, click </w:t>
      </w:r>
      <w:r w:rsidRPr="002B5305">
        <w:rPr>
          <w:rFonts w:ascii="Microsoft YaHei" w:eastAsia="Microsoft YaHei" w:hAnsi="Microsoft YaHei" w:cs="Times New Roman" w:hint="eastAsia"/>
          <w:b/>
          <w:bCs/>
          <w:color w:val="333333"/>
          <w:sz w:val="21"/>
          <w:szCs w:val="21"/>
        </w:rPr>
        <w:t>top right drop-down</w:t>
      </w:r>
      <w:r w:rsidRPr="002B5305">
        <w:rPr>
          <w:rFonts w:ascii="Microsoft YaHei" w:eastAsia="Microsoft YaHei" w:hAnsi="Microsoft YaHei" w:cs="Times New Roman" w:hint="eastAsia"/>
          <w:color w:val="333333"/>
          <w:sz w:val="21"/>
          <w:szCs w:val="21"/>
        </w:rPr>
        <w:t> and select </w:t>
      </w:r>
      <w:r w:rsidRPr="002B5305">
        <w:rPr>
          <w:rFonts w:ascii="Microsoft YaHei" w:eastAsia="Microsoft YaHei" w:hAnsi="Microsoft YaHei" w:cs="Times New Roman" w:hint="eastAsia"/>
          <w:b/>
          <w:bCs/>
          <w:color w:val="333333"/>
          <w:sz w:val="21"/>
          <w:szCs w:val="21"/>
        </w:rPr>
        <w:t>YEARS</w:t>
      </w:r>
      <w:r w:rsidRPr="002B5305">
        <w:rPr>
          <w:rFonts w:ascii="Microsoft YaHei" w:eastAsia="Microsoft YaHei" w:hAnsi="Microsoft YaHei" w:cs="Times New Roman" w:hint="eastAsia"/>
          <w:color w:val="333333"/>
          <w:sz w:val="21"/>
          <w:szCs w:val="21"/>
        </w:rPr>
        <w:t>, then select </w:t>
      </w:r>
      <w:r w:rsidRPr="002B5305">
        <w:rPr>
          <w:rFonts w:ascii="Microsoft YaHei" w:eastAsia="Microsoft YaHei" w:hAnsi="Microsoft YaHei" w:cs="Times New Roman" w:hint="eastAsia"/>
          <w:b/>
          <w:bCs/>
          <w:color w:val="333333"/>
          <w:sz w:val="21"/>
          <w:szCs w:val="21"/>
        </w:rPr>
        <w:t>2020</w:t>
      </w:r>
      <w:r w:rsidRPr="002B5305">
        <w:rPr>
          <w:rFonts w:ascii="Microsoft YaHei" w:eastAsia="Microsoft YaHei" w:hAnsi="Microsoft YaHei" w:cs="Times New Roman" w:hint="eastAsia"/>
          <w:color w:val="333333"/>
          <w:sz w:val="21"/>
          <w:szCs w:val="21"/>
        </w:rPr>
        <w:t> only.</w:t>
      </w:r>
    </w:p>
    <w:p w14:paraId="217F295E" w14:textId="77777777" w:rsidR="002B5305" w:rsidRPr="002B5305" w:rsidRDefault="002B5305" w:rsidP="002B5305">
      <w:pPr>
        <w:spacing w:before="240" w:after="240"/>
        <w:outlineLvl w:val="2"/>
        <w:rPr>
          <w:rFonts w:ascii="Microsoft YaHei" w:eastAsia="Microsoft YaHei" w:hAnsi="Microsoft YaHei" w:cs="Times New Roman" w:hint="eastAsia"/>
          <w:b/>
          <w:bCs/>
          <w:color w:val="333333"/>
          <w:sz w:val="36"/>
          <w:szCs w:val="36"/>
        </w:rPr>
      </w:pPr>
      <w:r w:rsidRPr="002B5305">
        <w:rPr>
          <w:rFonts w:ascii="Microsoft YaHei" w:eastAsia="Microsoft YaHei" w:hAnsi="Microsoft YaHei" w:cs="Times New Roman" w:hint="eastAsia"/>
          <w:b/>
          <w:bCs/>
          <w:color w:val="333333"/>
          <w:sz w:val="36"/>
          <w:szCs w:val="36"/>
        </w:rPr>
        <w:t>Congratulations! You have completed Lab 7, and you are ready for the next topic.</w:t>
      </w:r>
    </w:p>
    <w:p w14:paraId="2662B6A5" w14:textId="77777777" w:rsidR="002B5305" w:rsidRPr="002B5305" w:rsidRDefault="002B5305" w:rsidP="002B5305">
      <w:pPr>
        <w:pBdr>
          <w:bottom w:val="single" w:sz="6" w:space="4" w:color="EEEEEE"/>
        </w:pBdr>
        <w:spacing w:before="240" w:after="240"/>
        <w:outlineLvl w:val="0"/>
        <w:rPr>
          <w:rFonts w:ascii="Microsoft YaHei" w:eastAsia="Microsoft YaHei" w:hAnsi="Microsoft YaHei" w:cs="Times New Roman" w:hint="eastAsia"/>
          <w:b/>
          <w:bCs/>
          <w:color w:val="333333"/>
          <w:kern w:val="36"/>
          <w:sz w:val="54"/>
          <w:szCs w:val="54"/>
        </w:rPr>
      </w:pPr>
      <w:r w:rsidRPr="002B5305">
        <w:rPr>
          <w:rFonts w:ascii="Microsoft YaHei" w:eastAsia="Microsoft YaHei" w:hAnsi="Microsoft YaHei" w:cs="Times New Roman" w:hint="eastAsia"/>
          <w:b/>
          <w:bCs/>
          <w:color w:val="333333"/>
          <w:kern w:val="36"/>
          <w:sz w:val="54"/>
          <w:szCs w:val="54"/>
        </w:rPr>
        <w:t>Author(s)</w:t>
      </w:r>
    </w:p>
    <w:p w14:paraId="340593F6" w14:textId="77777777" w:rsidR="002B5305" w:rsidRPr="002B5305" w:rsidRDefault="002B5305" w:rsidP="002B5305">
      <w:pPr>
        <w:numPr>
          <w:ilvl w:val="0"/>
          <w:numId w:val="13"/>
        </w:numPr>
        <w:rPr>
          <w:rFonts w:ascii="Microsoft YaHei" w:eastAsia="Microsoft YaHei" w:hAnsi="Microsoft YaHei" w:cs="Times New Roman" w:hint="eastAsia"/>
          <w:color w:val="333333"/>
          <w:sz w:val="21"/>
          <w:szCs w:val="21"/>
        </w:rPr>
      </w:pPr>
      <w:hyperlink r:id="rId16" w:tgtFrame="_blank" w:history="1">
        <w:r w:rsidRPr="002B5305">
          <w:rPr>
            <w:rFonts w:ascii="Microsoft YaHei" w:eastAsia="Microsoft YaHei" w:hAnsi="Microsoft YaHei" w:cs="Times New Roman" w:hint="eastAsia"/>
            <w:color w:val="4183C4"/>
            <w:sz w:val="21"/>
            <w:szCs w:val="21"/>
            <w:u w:val="single"/>
          </w:rPr>
          <w:t xml:space="preserve">Sandip </w:t>
        </w:r>
        <w:proofErr w:type="spellStart"/>
        <w:r w:rsidRPr="002B5305">
          <w:rPr>
            <w:rFonts w:ascii="Microsoft YaHei" w:eastAsia="Microsoft YaHei" w:hAnsi="Microsoft YaHei" w:cs="Times New Roman" w:hint="eastAsia"/>
            <w:color w:val="4183C4"/>
            <w:sz w:val="21"/>
            <w:szCs w:val="21"/>
            <w:u w:val="single"/>
          </w:rPr>
          <w:t>Saha</w:t>
        </w:r>
        <w:proofErr w:type="spellEnd"/>
        <w:r w:rsidRPr="002B5305">
          <w:rPr>
            <w:rFonts w:ascii="Microsoft YaHei" w:eastAsia="Microsoft YaHei" w:hAnsi="Microsoft YaHei" w:cs="Times New Roman" w:hint="eastAsia"/>
            <w:color w:val="4183C4"/>
            <w:sz w:val="21"/>
            <w:szCs w:val="21"/>
            <w:u w:val="single"/>
          </w:rPr>
          <w:t xml:space="preserve"> Joy</w:t>
        </w:r>
      </w:hyperlink>
    </w:p>
    <w:p w14:paraId="550A0ACC" w14:textId="77777777" w:rsidR="002B5305" w:rsidRPr="002B5305" w:rsidRDefault="002B5305" w:rsidP="002B5305">
      <w:pPr>
        <w:pBdr>
          <w:bottom w:val="single" w:sz="6" w:space="4" w:color="EEEEEE"/>
        </w:pBdr>
        <w:spacing w:before="240" w:after="240"/>
        <w:outlineLvl w:val="0"/>
        <w:rPr>
          <w:rFonts w:ascii="Microsoft YaHei" w:eastAsia="Microsoft YaHei" w:hAnsi="Microsoft YaHei" w:cs="Times New Roman" w:hint="eastAsia"/>
          <w:b/>
          <w:bCs/>
          <w:color w:val="333333"/>
          <w:kern w:val="36"/>
          <w:sz w:val="54"/>
          <w:szCs w:val="54"/>
        </w:rPr>
      </w:pPr>
      <w:r w:rsidRPr="002B5305">
        <w:rPr>
          <w:rFonts w:ascii="Microsoft YaHei" w:eastAsia="Microsoft YaHei" w:hAnsi="Microsoft YaHei" w:cs="Times New Roman" w:hint="eastAsia"/>
          <w:b/>
          <w:bCs/>
          <w:color w:val="333333"/>
          <w:kern w:val="36"/>
          <w:sz w:val="54"/>
          <w:szCs w:val="54"/>
        </w:rPr>
        <w:t>Other Contributor(s)</w:t>
      </w:r>
    </w:p>
    <w:p w14:paraId="7D4D2A6B" w14:textId="77777777" w:rsidR="002B5305" w:rsidRPr="002B5305" w:rsidRDefault="002B5305" w:rsidP="002B5305">
      <w:pPr>
        <w:numPr>
          <w:ilvl w:val="0"/>
          <w:numId w:val="14"/>
        </w:numPr>
        <w:rPr>
          <w:rFonts w:ascii="Microsoft YaHei" w:eastAsia="Microsoft YaHei" w:hAnsi="Microsoft YaHei" w:cs="Times New Roman" w:hint="eastAsia"/>
          <w:color w:val="333333"/>
          <w:sz w:val="21"/>
          <w:szCs w:val="21"/>
        </w:rPr>
      </w:pPr>
      <w:hyperlink r:id="rId17" w:tgtFrame="_blank" w:history="1">
        <w:r w:rsidRPr="002B5305">
          <w:rPr>
            <w:rFonts w:ascii="Microsoft YaHei" w:eastAsia="Microsoft YaHei" w:hAnsi="Microsoft YaHei" w:cs="Times New Roman" w:hint="eastAsia"/>
            <w:color w:val="4183C4"/>
            <w:sz w:val="21"/>
            <w:szCs w:val="21"/>
            <w:u w:val="single"/>
          </w:rPr>
          <w:t>Steve Ryan</w:t>
        </w:r>
      </w:hyperlink>
    </w:p>
    <w:p w14:paraId="146143CF" w14:textId="77777777" w:rsidR="002B5305" w:rsidRPr="002B5305" w:rsidRDefault="002B5305" w:rsidP="002B5305">
      <w:pPr>
        <w:pBdr>
          <w:bottom w:val="single" w:sz="6" w:space="4" w:color="EEEEEE"/>
        </w:pBdr>
        <w:spacing w:before="240" w:after="240"/>
        <w:outlineLvl w:val="0"/>
        <w:rPr>
          <w:rFonts w:ascii="Microsoft YaHei" w:eastAsia="Microsoft YaHei" w:hAnsi="Microsoft YaHei" w:cs="Times New Roman" w:hint="eastAsia"/>
          <w:b/>
          <w:bCs/>
          <w:color w:val="333333"/>
          <w:kern w:val="36"/>
          <w:sz w:val="54"/>
          <w:szCs w:val="54"/>
        </w:rPr>
      </w:pPr>
      <w:r w:rsidRPr="002B5305">
        <w:rPr>
          <w:rFonts w:ascii="Microsoft YaHei" w:eastAsia="Microsoft YaHei" w:hAnsi="Microsoft YaHei" w:cs="Times New Roman" w:hint="eastAsia"/>
          <w:b/>
          <w:bCs/>
          <w:color w:val="333333"/>
          <w:kern w:val="36"/>
          <w:sz w:val="54"/>
          <w:szCs w:val="54"/>
        </w:rPr>
        <w:t>Changelog</w:t>
      </w:r>
    </w:p>
    <w:tbl>
      <w:tblPr>
        <w:tblW w:w="12615" w:type="dxa"/>
        <w:tblCellMar>
          <w:left w:w="0" w:type="dxa"/>
          <w:right w:w="0" w:type="dxa"/>
        </w:tblCellMar>
        <w:tblLook w:val="04A0" w:firstRow="1" w:lastRow="0" w:firstColumn="1" w:lastColumn="0" w:noHBand="0" w:noVBand="1"/>
      </w:tblPr>
      <w:tblGrid>
        <w:gridCol w:w="2445"/>
        <w:gridCol w:w="1872"/>
        <w:gridCol w:w="3166"/>
        <w:gridCol w:w="5132"/>
      </w:tblGrid>
      <w:tr w:rsidR="002B5305" w:rsidRPr="002B5305" w14:paraId="03899231" w14:textId="77777777" w:rsidTr="002B5305">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2731644" w14:textId="77777777" w:rsidR="002B5305" w:rsidRPr="002B5305" w:rsidRDefault="002B5305" w:rsidP="002B5305">
            <w:pPr>
              <w:jc w:val="center"/>
              <w:rPr>
                <w:rFonts w:ascii="Microsoft YaHei" w:eastAsia="Microsoft YaHei" w:hAnsi="Microsoft YaHei" w:cs="Times New Roman" w:hint="eastAsia"/>
                <w:b/>
                <w:bCs/>
                <w:color w:val="333333"/>
                <w:sz w:val="21"/>
                <w:szCs w:val="21"/>
              </w:rPr>
            </w:pPr>
            <w:r w:rsidRPr="002B5305">
              <w:rPr>
                <w:rFonts w:ascii="Microsoft YaHei" w:eastAsia="Microsoft YaHei" w:hAnsi="Microsoft YaHei" w:cs="Times New Roman" w:hint="eastAsia"/>
                <w:b/>
                <w:bCs/>
                <w:color w:val="333333"/>
                <w:sz w:val="21"/>
                <w:szCs w:val="21"/>
              </w:rPr>
              <w:t>Date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42A2624" w14:textId="77777777" w:rsidR="002B5305" w:rsidRPr="002B5305" w:rsidRDefault="002B5305" w:rsidP="002B5305">
            <w:pPr>
              <w:jc w:val="center"/>
              <w:rPr>
                <w:rFonts w:ascii="Microsoft YaHei" w:eastAsia="Microsoft YaHei" w:hAnsi="Microsoft YaHei" w:cs="Times New Roman" w:hint="eastAsia"/>
                <w:b/>
                <w:bCs/>
                <w:color w:val="333333"/>
                <w:sz w:val="21"/>
                <w:szCs w:val="21"/>
              </w:rPr>
            </w:pPr>
            <w:r w:rsidRPr="002B5305">
              <w:rPr>
                <w:rFonts w:ascii="Microsoft YaHei" w:eastAsia="Microsoft YaHei" w:hAnsi="Microsoft YaHei" w:cs="Times New Roman" w:hint="eastAsia"/>
                <w:b/>
                <w:bCs/>
                <w:color w:val="333333"/>
                <w:sz w:val="21"/>
                <w:szCs w:val="21"/>
              </w:rPr>
              <w:t>Version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005FB3D" w14:textId="77777777" w:rsidR="002B5305" w:rsidRPr="002B5305" w:rsidRDefault="002B5305" w:rsidP="002B5305">
            <w:pPr>
              <w:jc w:val="center"/>
              <w:rPr>
                <w:rFonts w:ascii="Microsoft YaHei" w:eastAsia="Microsoft YaHei" w:hAnsi="Microsoft YaHei" w:cs="Times New Roman" w:hint="eastAsia"/>
                <w:b/>
                <w:bCs/>
                <w:color w:val="333333"/>
                <w:sz w:val="21"/>
                <w:szCs w:val="21"/>
              </w:rPr>
            </w:pPr>
            <w:r w:rsidRPr="002B5305">
              <w:rPr>
                <w:rFonts w:ascii="Microsoft YaHei" w:eastAsia="Microsoft YaHei" w:hAnsi="Microsoft YaHei" w:cs="Times New Roman" w:hint="eastAsia"/>
                <w:b/>
                <w:bCs/>
                <w:color w:val="333333"/>
                <w:sz w:val="21"/>
                <w:szCs w:val="21"/>
              </w:rPr>
              <w:t>Changed by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0840391" w14:textId="77777777" w:rsidR="002B5305" w:rsidRPr="002B5305" w:rsidRDefault="002B5305" w:rsidP="002B5305">
            <w:pPr>
              <w:jc w:val="center"/>
              <w:rPr>
                <w:rFonts w:ascii="Microsoft YaHei" w:eastAsia="Microsoft YaHei" w:hAnsi="Microsoft YaHei" w:cs="Times New Roman" w:hint="eastAsia"/>
                <w:b/>
                <w:bCs/>
                <w:color w:val="333333"/>
                <w:sz w:val="21"/>
                <w:szCs w:val="21"/>
              </w:rPr>
            </w:pPr>
            <w:r w:rsidRPr="002B5305">
              <w:rPr>
                <w:rFonts w:ascii="Microsoft YaHei" w:eastAsia="Microsoft YaHei" w:hAnsi="Microsoft YaHei" w:cs="Times New Roman" w:hint="eastAsia"/>
                <w:b/>
                <w:bCs/>
                <w:color w:val="333333"/>
                <w:sz w:val="21"/>
                <w:szCs w:val="21"/>
              </w:rPr>
              <w:t>Change Description</w:t>
            </w:r>
          </w:p>
        </w:tc>
      </w:tr>
      <w:tr w:rsidR="002B5305" w:rsidRPr="002B5305" w14:paraId="3E7857D5" w14:textId="77777777" w:rsidTr="002B530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FBA2456" w14:textId="77777777" w:rsidR="002B5305" w:rsidRPr="002B5305" w:rsidRDefault="002B5305" w:rsidP="002B5305">
            <w:pPr>
              <w:rPr>
                <w:rFonts w:ascii="Microsoft YaHei" w:eastAsia="Microsoft YaHei" w:hAnsi="Microsoft YaHei" w:cs="Times New Roman" w:hint="eastAsia"/>
                <w:color w:val="333333"/>
                <w:sz w:val="21"/>
                <w:szCs w:val="21"/>
              </w:rPr>
            </w:pPr>
            <w:r w:rsidRPr="002B5305">
              <w:rPr>
                <w:rFonts w:ascii="Microsoft YaHei" w:eastAsia="Microsoft YaHei" w:hAnsi="Microsoft YaHei" w:cs="Times New Roman" w:hint="eastAsia"/>
                <w:color w:val="333333"/>
                <w:sz w:val="21"/>
                <w:szCs w:val="21"/>
              </w:rPr>
              <w:t>2020-09-10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310DC79" w14:textId="77777777" w:rsidR="002B5305" w:rsidRPr="002B5305" w:rsidRDefault="002B5305" w:rsidP="002B5305">
            <w:pPr>
              <w:rPr>
                <w:rFonts w:ascii="Microsoft YaHei" w:eastAsia="Microsoft YaHei" w:hAnsi="Microsoft YaHei" w:cs="Times New Roman" w:hint="eastAsia"/>
                <w:color w:val="333333"/>
                <w:sz w:val="21"/>
                <w:szCs w:val="21"/>
              </w:rPr>
            </w:pPr>
            <w:r w:rsidRPr="002B5305">
              <w:rPr>
                <w:rFonts w:ascii="Microsoft YaHei" w:eastAsia="Microsoft YaHei" w:hAnsi="Microsoft YaHei" w:cs="Times New Roman" w:hint="eastAsia"/>
                <w:color w:val="333333"/>
                <w:sz w:val="21"/>
                <w:szCs w:val="21"/>
              </w:rPr>
              <w:t>1.2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8E6D0A5" w14:textId="77777777" w:rsidR="002B5305" w:rsidRPr="002B5305" w:rsidRDefault="002B5305" w:rsidP="002B5305">
            <w:pPr>
              <w:rPr>
                <w:rFonts w:ascii="Microsoft YaHei" w:eastAsia="Microsoft YaHei" w:hAnsi="Microsoft YaHei" w:cs="Times New Roman" w:hint="eastAsia"/>
                <w:color w:val="333333"/>
                <w:sz w:val="21"/>
                <w:szCs w:val="21"/>
              </w:rPr>
            </w:pPr>
            <w:r w:rsidRPr="002B5305">
              <w:rPr>
                <w:rFonts w:ascii="Microsoft YaHei" w:eastAsia="Microsoft YaHei" w:hAnsi="Microsoft YaHei" w:cs="Times New Roman" w:hint="eastAsia"/>
                <w:color w:val="333333"/>
                <w:sz w:val="21"/>
                <w:szCs w:val="21"/>
              </w:rPr>
              <w:t>Steve Ryan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9DF16BE" w14:textId="77777777" w:rsidR="002B5305" w:rsidRPr="002B5305" w:rsidRDefault="002B5305" w:rsidP="002B5305">
            <w:pPr>
              <w:rPr>
                <w:rFonts w:ascii="Microsoft YaHei" w:eastAsia="Microsoft YaHei" w:hAnsi="Microsoft YaHei" w:cs="Times New Roman" w:hint="eastAsia"/>
                <w:color w:val="333333"/>
                <w:sz w:val="21"/>
                <w:szCs w:val="21"/>
              </w:rPr>
            </w:pPr>
            <w:r w:rsidRPr="002B5305">
              <w:rPr>
                <w:rFonts w:ascii="Microsoft YaHei" w:eastAsia="Microsoft YaHei" w:hAnsi="Microsoft YaHei" w:cs="Times New Roman" w:hint="eastAsia"/>
                <w:color w:val="333333"/>
                <w:sz w:val="21"/>
                <w:szCs w:val="21"/>
              </w:rPr>
              <w:t>Added software/dataset info</w:t>
            </w:r>
          </w:p>
        </w:tc>
      </w:tr>
      <w:tr w:rsidR="002B5305" w:rsidRPr="002B5305" w14:paraId="6E804BC5" w14:textId="77777777" w:rsidTr="002B530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9CE53EE" w14:textId="77777777" w:rsidR="002B5305" w:rsidRPr="002B5305" w:rsidRDefault="002B5305" w:rsidP="002B5305">
            <w:pPr>
              <w:rPr>
                <w:rFonts w:ascii="Microsoft YaHei" w:eastAsia="Microsoft YaHei" w:hAnsi="Microsoft YaHei" w:cs="Times New Roman" w:hint="eastAsia"/>
                <w:color w:val="333333"/>
                <w:sz w:val="21"/>
                <w:szCs w:val="21"/>
              </w:rPr>
            </w:pPr>
            <w:r w:rsidRPr="002B5305">
              <w:rPr>
                <w:rFonts w:ascii="Microsoft YaHei" w:eastAsia="Microsoft YaHei" w:hAnsi="Microsoft YaHei" w:cs="Times New Roman" w:hint="eastAsia"/>
                <w:color w:val="333333"/>
                <w:sz w:val="21"/>
                <w:szCs w:val="21"/>
              </w:rPr>
              <w:t>2020-07-23</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B76AB39" w14:textId="77777777" w:rsidR="002B5305" w:rsidRPr="002B5305" w:rsidRDefault="002B5305" w:rsidP="002B5305">
            <w:pPr>
              <w:rPr>
                <w:rFonts w:ascii="Microsoft YaHei" w:eastAsia="Microsoft YaHei" w:hAnsi="Microsoft YaHei" w:cs="Times New Roman" w:hint="eastAsia"/>
                <w:color w:val="333333"/>
                <w:sz w:val="21"/>
                <w:szCs w:val="21"/>
              </w:rPr>
            </w:pPr>
            <w:r w:rsidRPr="002B5305">
              <w:rPr>
                <w:rFonts w:ascii="Microsoft YaHei" w:eastAsia="Microsoft YaHei" w:hAnsi="Microsoft YaHei" w:cs="Times New Roman" w:hint="eastAsia"/>
                <w:color w:val="333333"/>
                <w:sz w:val="21"/>
                <w:szCs w:val="21"/>
              </w:rPr>
              <w:t>1.1</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2939AC6" w14:textId="77777777" w:rsidR="002B5305" w:rsidRPr="002B5305" w:rsidRDefault="002B5305" w:rsidP="002B5305">
            <w:pPr>
              <w:rPr>
                <w:rFonts w:ascii="Microsoft YaHei" w:eastAsia="Microsoft YaHei" w:hAnsi="Microsoft YaHei" w:cs="Times New Roman" w:hint="eastAsia"/>
                <w:color w:val="333333"/>
                <w:sz w:val="21"/>
                <w:szCs w:val="21"/>
              </w:rPr>
            </w:pPr>
            <w:r w:rsidRPr="002B5305">
              <w:rPr>
                <w:rFonts w:ascii="Microsoft YaHei" w:eastAsia="Microsoft YaHei" w:hAnsi="Microsoft YaHei" w:cs="Times New Roman" w:hint="eastAsia"/>
                <w:color w:val="333333"/>
                <w:sz w:val="21"/>
                <w:szCs w:val="21"/>
              </w:rPr>
              <w:t>Steve Ryan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3A57B84" w14:textId="77777777" w:rsidR="002B5305" w:rsidRPr="002B5305" w:rsidRDefault="002B5305" w:rsidP="002B5305">
            <w:pPr>
              <w:rPr>
                <w:rFonts w:ascii="Microsoft YaHei" w:eastAsia="Microsoft YaHei" w:hAnsi="Microsoft YaHei" w:cs="Times New Roman" w:hint="eastAsia"/>
                <w:color w:val="333333"/>
                <w:sz w:val="21"/>
                <w:szCs w:val="21"/>
              </w:rPr>
            </w:pPr>
            <w:r w:rsidRPr="002B5305">
              <w:rPr>
                <w:rFonts w:ascii="Microsoft YaHei" w:eastAsia="Microsoft YaHei" w:hAnsi="Microsoft YaHei" w:cs="Times New Roman" w:hint="eastAsia"/>
                <w:color w:val="333333"/>
                <w:sz w:val="21"/>
                <w:szCs w:val="21"/>
              </w:rPr>
              <w:t>ID review</w:t>
            </w:r>
          </w:p>
        </w:tc>
      </w:tr>
      <w:tr w:rsidR="002B5305" w:rsidRPr="002B5305" w14:paraId="6AFEA27B" w14:textId="77777777" w:rsidTr="002B530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AE7B615" w14:textId="77777777" w:rsidR="002B5305" w:rsidRPr="002B5305" w:rsidRDefault="002B5305" w:rsidP="002B5305">
            <w:pPr>
              <w:rPr>
                <w:rFonts w:ascii="Microsoft YaHei" w:eastAsia="Microsoft YaHei" w:hAnsi="Microsoft YaHei" w:cs="Times New Roman" w:hint="eastAsia"/>
                <w:color w:val="333333"/>
                <w:sz w:val="21"/>
                <w:szCs w:val="21"/>
              </w:rPr>
            </w:pPr>
            <w:r w:rsidRPr="002B5305">
              <w:rPr>
                <w:rFonts w:ascii="Microsoft YaHei" w:eastAsia="Microsoft YaHei" w:hAnsi="Microsoft YaHei" w:cs="Times New Roman" w:hint="eastAsia"/>
                <w:color w:val="333333"/>
                <w:sz w:val="21"/>
                <w:szCs w:val="21"/>
              </w:rPr>
              <w:t>2020-07-20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64124A9" w14:textId="77777777" w:rsidR="002B5305" w:rsidRPr="002B5305" w:rsidRDefault="002B5305" w:rsidP="002B5305">
            <w:pPr>
              <w:rPr>
                <w:rFonts w:ascii="Microsoft YaHei" w:eastAsia="Microsoft YaHei" w:hAnsi="Microsoft YaHei" w:cs="Times New Roman" w:hint="eastAsia"/>
                <w:color w:val="333333"/>
                <w:sz w:val="21"/>
                <w:szCs w:val="21"/>
              </w:rPr>
            </w:pPr>
            <w:r w:rsidRPr="002B5305">
              <w:rPr>
                <w:rFonts w:ascii="Microsoft YaHei" w:eastAsia="Microsoft YaHei" w:hAnsi="Microsoft YaHei" w:cs="Times New Roman" w:hint="eastAsia"/>
                <w:color w:val="333333"/>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C2849D9" w14:textId="77777777" w:rsidR="002B5305" w:rsidRPr="002B5305" w:rsidRDefault="002B5305" w:rsidP="002B5305">
            <w:pPr>
              <w:rPr>
                <w:rFonts w:ascii="Microsoft YaHei" w:eastAsia="Microsoft YaHei" w:hAnsi="Microsoft YaHei" w:cs="Times New Roman" w:hint="eastAsia"/>
                <w:color w:val="333333"/>
                <w:sz w:val="21"/>
                <w:szCs w:val="21"/>
              </w:rPr>
            </w:pPr>
            <w:r w:rsidRPr="002B5305">
              <w:rPr>
                <w:rFonts w:ascii="Microsoft YaHei" w:eastAsia="Microsoft YaHei" w:hAnsi="Microsoft YaHei" w:cs="Times New Roman" w:hint="eastAsia"/>
                <w:color w:val="333333"/>
                <w:sz w:val="21"/>
                <w:szCs w:val="21"/>
              </w:rPr>
              <w:t xml:space="preserve">Sandip </w:t>
            </w:r>
            <w:proofErr w:type="spellStart"/>
            <w:r w:rsidRPr="002B5305">
              <w:rPr>
                <w:rFonts w:ascii="Microsoft YaHei" w:eastAsia="Microsoft YaHei" w:hAnsi="Microsoft YaHei" w:cs="Times New Roman" w:hint="eastAsia"/>
                <w:color w:val="333333"/>
                <w:sz w:val="21"/>
                <w:szCs w:val="21"/>
              </w:rPr>
              <w:t>Saha</w:t>
            </w:r>
            <w:proofErr w:type="spellEnd"/>
            <w:r w:rsidRPr="002B5305">
              <w:rPr>
                <w:rFonts w:ascii="Microsoft YaHei" w:eastAsia="Microsoft YaHei" w:hAnsi="Microsoft YaHei" w:cs="Times New Roman" w:hint="eastAsia"/>
                <w:color w:val="333333"/>
                <w:sz w:val="21"/>
                <w:szCs w:val="21"/>
              </w:rPr>
              <w:t xml:space="preserve"> Joy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0A5FD99" w14:textId="77777777" w:rsidR="002B5305" w:rsidRPr="002B5305" w:rsidRDefault="002B5305" w:rsidP="002B5305">
            <w:pPr>
              <w:rPr>
                <w:rFonts w:ascii="Microsoft YaHei" w:eastAsia="Microsoft YaHei" w:hAnsi="Microsoft YaHei" w:cs="Times New Roman" w:hint="eastAsia"/>
                <w:color w:val="333333"/>
                <w:sz w:val="21"/>
                <w:szCs w:val="21"/>
              </w:rPr>
            </w:pPr>
            <w:r w:rsidRPr="002B5305">
              <w:rPr>
                <w:rFonts w:ascii="Microsoft YaHei" w:eastAsia="Microsoft YaHei" w:hAnsi="Microsoft YaHei" w:cs="Times New Roman" w:hint="eastAsia"/>
                <w:color w:val="333333"/>
                <w:sz w:val="21"/>
                <w:szCs w:val="21"/>
              </w:rPr>
              <w:t>Initial version created</w:t>
            </w:r>
          </w:p>
        </w:tc>
      </w:tr>
    </w:tbl>
    <w:p w14:paraId="45AC48F6" w14:textId="77777777" w:rsidR="002B5305" w:rsidRPr="002B5305" w:rsidRDefault="002B5305" w:rsidP="002B5305">
      <w:pPr>
        <w:spacing w:before="240" w:after="240"/>
        <w:outlineLvl w:val="2"/>
        <w:rPr>
          <w:rFonts w:ascii="Microsoft YaHei" w:eastAsia="Microsoft YaHei" w:hAnsi="Microsoft YaHei" w:cs="Times New Roman" w:hint="eastAsia"/>
          <w:b/>
          <w:bCs/>
          <w:color w:val="333333"/>
          <w:sz w:val="36"/>
          <w:szCs w:val="36"/>
        </w:rPr>
      </w:pPr>
      <w:r w:rsidRPr="002B5305">
        <w:rPr>
          <w:rFonts w:ascii="Microsoft YaHei" w:eastAsia="Microsoft YaHei" w:hAnsi="Microsoft YaHei" w:cs="Times New Roman" w:hint="eastAsia"/>
          <w:b/>
          <w:bCs/>
          <w:color w:val="333333"/>
          <w:sz w:val="36"/>
          <w:szCs w:val="36"/>
        </w:rPr>
        <w:t>© IBM Corporation 2020. All rights reserved.</w:t>
      </w:r>
    </w:p>
    <w:p w14:paraId="72163F5E" w14:textId="77777777" w:rsidR="00332DF2" w:rsidRDefault="00332DF2"/>
    <w:sectPr w:rsidR="00332DF2" w:rsidSect="004C67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380C"/>
    <w:multiLevelType w:val="multilevel"/>
    <w:tmpl w:val="A942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76D51"/>
    <w:multiLevelType w:val="multilevel"/>
    <w:tmpl w:val="F2EA7F3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AE1D6D"/>
    <w:multiLevelType w:val="multilevel"/>
    <w:tmpl w:val="2DF09E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970F88"/>
    <w:multiLevelType w:val="multilevel"/>
    <w:tmpl w:val="027EF2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3A4043"/>
    <w:multiLevelType w:val="multilevel"/>
    <w:tmpl w:val="F6804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284994"/>
    <w:multiLevelType w:val="multilevel"/>
    <w:tmpl w:val="ECF05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D22305"/>
    <w:multiLevelType w:val="multilevel"/>
    <w:tmpl w:val="6972B99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FB17E7"/>
    <w:multiLevelType w:val="multilevel"/>
    <w:tmpl w:val="3CFE3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020114"/>
    <w:multiLevelType w:val="multilevel"/>
    <w:tmpl w:val="1334F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217CF6"/>
    <w:multiLevelType w:val="multilevel"/>
    <w:tmpl w:val="6136D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62410D"/>
    <w:multiLevelType w:val="multilevel"/>
    <w:tmpl w:val="7FE2A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9A6D32"/>
    <w:multiLevelType w:val="multilevel"/>
    <w:tmpl w:val="E65E3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5701A50"/>
    <w:multiLevelType w:val="multilevel"/>
    <w:tmpl w:val="423C5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BF07304"/>
    <w:multiLevelType w:val="multilevel"/>
    <w:tmpl w:val="4E022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4916619">
    <w:abstractNumId w:val="10"/>
  </w:num>
  <w:num w:numId="2" w16cid:durableId="98643925">
    <w:abstractNumId w:val="7"/>
  </w:num>
  <w:num w:numId="3" w16cid:durableId="899753665">
    <w:abstractNumId w:val="5"/>
  </w:num>
  <w:num w:numId="4" w16cid:durableId="1672290457">
    <w:abstractNumId w:val="6"/>
  </w:num>
  <w:num w:numId="5" w16cid:durableId="938491307">
    <w:abstractNumId w:val="9"/>
  </w:num>
  <w:num w:numId="6" w16cid:durableId="246967424">
    <w:abstractNumId w:val="2"/>
  </w:num>
  <w:num w:numId="7" w16cid:durableId="813837070">
    <w:abstractNumId w:val="12"/>
  </w:num>
  <w:num w:numId="8" w16cid:durableId="1918129076">
    <w:abstractNumId w:val="1"/>
  </w:num>
  <w:num w:numId="9" w16cid:durableId="1730573802">
    <w:abstractNumId w:val="8"/>
  </w:num>
  <w:num w:numId="10" w16cid:durableId="1662737884">
    <w:abstractNumId w:val="13"/>
  </w:num>
  <w:num w:numId="11" w16cid:durableId="272399899">
    <w:abstractNumId w:val="11"/>
  </w:num>
  <w:num w:numId="12" w16cid:durableId="444733761">
    <w:abstractNumId w:val="3"/>
  </w:num>
  <w:num w:numId="13" w16cid:durableId="1996030912">
    <w:abstractNumId w:val="4"/>
  </w:num>
  <w:num w:numId="14" w16cid:durableId="20553452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305"/>
    <w:rsid w:val="002B5305"/>
    <w:rsid w:val="00332DF2"/>
    <w:rsid w:val="004C67EB"/>
    <w:rsid w:val="009F5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EDA657"/>
  <w15:chartTrackingRefBased/>
  <w15:docId w15:val="{9A0EA094-45F8-C64E-A4B9-F95755245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B5305"/>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B5305"/>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B5305"/>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530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B530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B530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B530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2B5305"/>
    <w:rPr>
      <w:b/>
      <w:bCs/>
    </w:rPr>
  </w:style>
  <w:style w:type="character" w:styleId="Hyperlink">
    <w:name w:val="Hyperlink"/>
    <w:basedOn w:val="DefaultParagraphFont"/>
    <w:uiPriority w:val="99"/>
    <w:semiHidden/>
    <w:unhideWhenUsed/>
    <w:rsid w:val="002B53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4444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k.in/"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reativecommons.org/publicdomain/zero/1.0/?utm_medium=Exinfluencer&amp;utm_source=Exinfluencer&amp;utm_content=000026UJ&amp;utm_term=10006555&amp;utm_id=NA-SkillsNetwork-Channel-SkillsNetworkCoursesIBMDeveloperSkillsNetworkDA0130ENSkillsNetwork958-2022-01-01" TargetMode="External"/><Relationship Id="rId12" Type="http://schemas.openxmlformats.org/officeDocument/2006/relationships/image" Target="media/image4.png"/><Relationship Id="rId17" Type="http://schemas.openxmlformats.org/officeDocument/2006/relationships/hyperlink" Target="https://www.linkedin.com/in/stevelryan?utm_medium=Exinfluencer&amp;utm_source=Exinfluencer&amp;utm_content=000026UJ&amp;utm_term=10006555&amp;utm_id=NA-SkillsNetwork-Channel-SkillsNetworkCoursesIBMDeveloperSkillsNetworkDA0130ENSkillsNetwork958-2022-01-01" TargetMode="External"/><Relationship Id="rId2" Type="http://schemas.openxmlformats.org/officeDocument/2006/relationships/styles" Target="styles.xml"/><Relationship Id="rId16" Type="http://schemas.openxmlformats.org/officeDocument/2006/relationships/hyperlink" Target="https://www.linkedin.com/in/sandipsahajoy/?utm_medium=Exinfluencer&amp;utm_source=Exinfluencer&amp;utm_content=000026UJ&amp;utm_term=10006555&amp;utm_id=NA-SkillsNetwork-Channel-SkillsNetworkCoursesIBMDeveloperSkillsNetworkDA0130ENSkillsNetwork958-2022-01-01" TargetMode="External"/><Relationship Id="rId1" Type="http://schemas.openxmlformats.org/officeDocument/2006/relationships/numbering" Target="numbering.xml"/><Relationship Id="rId6" Type="http://schemas.openxmlformats.org/officeDocument/2006/relationships/hyperlink" Target="https://www.kaggle.com/sudalairajkumar/indian-startup-funding" TargetMode="Externa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f-courses-data.s3.us.cloud-object-storage.appdomain.cloud/IBMDeveloperSkillsNetwork-DA0130EN-SkillsNetwork/Hands-on%20Labs/Lab%207%20-%20Using%20Pivot%20Tables/indian_startup_funding_Lab7.xlsx" TargetMode="External"/><Relationship Id="rId14" Type="http://schemas.openxmlformats.org/officeDocument/2006/relationships/hyperlink" Target="https://cf-courses-data.s3.us.cloud-object-storage.appdomain.cloud/IBMDeveloperSkillsNetwork-DA0130EN-SkillsNetwork/Hands-on%20Labs/Lab%207%20-%20Using%20Pivot%20Tables/indian_startup_funding_Lab7_with_slicers_timelines.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1320</Words>
  <Characters>7524</Characters>
  <Application>Microsoft Office Word</Application>
  <DocSecurity>0</DocSecurity>
  <Lines>62</Lines>
  <Paragraphs>17</Paragraphs>
  <ScaleCrop>false</ScaleCrop>
  <Company/>
  <LinksUpToDate>false</LinksUpToDate>
  <CharactersWithSpaces>8827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Maglies</dc:creator>
  <cp:keywords/>
  <dc:description/>
  <cp:lastModifiedBy>Robert Maglies</cp:lastModifiedBy>
  <cp:revision>1</cp:revision>
  <dcterms:created xsi:type="dcterms:W3CDTF">2023-03-29T03:22:00Z</dcterms:created>
  <dcterms:modified xsi:type="dcterms:W3CDTF">2023-03-29T03:22:00Z</dcterms:modified>
</cp:coreProperties>
</file>