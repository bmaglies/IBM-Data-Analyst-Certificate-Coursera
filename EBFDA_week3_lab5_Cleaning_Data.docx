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461B1" w14:textId="4034C25B" w:rsidR="00177E35" w:rsidRDefault="00177E35" w:rsidP="00177E35">
      <w:pPr>
        <w:jc w:val="center"/>
        <w:rPr>
          <w:rFonts w:ascii="Microsoft YaHei" w:eastAsia="Microsoft YaHei" w:hAnsi="Microsoft YaHei"/>
          <w:color w:val="333333"/>
          <w:sz w:val="21"/>
          <w:szCs w:val="21"/>
        </w:rPr>
      </w:pPr>
      <w:r>
        <w:rPr>
          <w:rFonts w:ascii="Microsoft YaHei" w:eastAsia="Microsoft YaHei" w:hAnsi="Microsoft YaHei"/>
          <w:color w:val="333333"/>
          <w:sz w:val="21"/>
          <w:szCs w:val="21"/>
        </w:rPr>
        <w:fldChar w:fldCharType="begin"/>
      </w:r>
      <w:r>
        <w:rPr>
          <w:rFonts w:ascii="Microsoft YaHei" w:eastAsia="Microsoft YaHei" w:hAnsi="Microsoft YaHei"/>
          <w:color w:val="333333"/>
          <w:sz w:val="21"/>
          <w:szCs w:val="21"/>
        </w:rPr>
        <w:instrText xml:space="preserve"> INCLUDEPICTURE "https://cf-courses-data.s3.us.cloud-object-storage.appdomain.cloud/IBMDeveloperSkillsNetwork-DA0130EN-SkillsNetwork/images/SN_web_lightmode.png" \* MERGEFORMATINET </w:instrText>
      </w:r>
      <w:r>
        <w:rPr>
          <w:rFonts w:ascii="Microsoft YaHei" w:eastAsia="Microsoft YaHei" w:hAnsi="Microsoft YaHei"/>
          <w:color w:val="333333"/>
          <w:sz w:val="21"/>
          <w:szCs w:val="21"/>
        </w:rPr>
        <w:fldChar w:fldCharType="separate"/>
      </w:r>
      <w:r>
        <w:rPr>
          <w:rFonts w:ascii="Microsoft YaHei" w:eastAsia="Microsoft YaHei" w:hAnsi="Microsoft YaHei"/>
          <w:noProof/>
          <w:color w:val="333333"/>
          <w:sz w:val="21"/>
          <w:szCs w:val="21"/>
        </w:rPr>
        <w:drawing>
          <wp:inline distT="0" distB="0" distL="0" distR="0" wp14:anchorId="01604622" wp14:editId="4723B71E">
            <wp:extent cx="3810000" cy="1320800"/>
            <wp:effectExtent l="0" t="0" r="0" b="0"/>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000" cy="1320800"/>
                    </a:xfrm>
                    <a:prstGeom prst="rect">
                      <a:avLst/>
                    </a:prstGeom>
                    <a:noFill/>
                    <a:ln>
                      <a:noFill/>
                    </a:ln>
                  </pic:spPr>
                </pic:pic>
              </a:graphicData>
            </a:graphic>
          </wp:inline>
        </w:drawing>
      </w:r>
      <w:r>
        <w:rPr>
          <w:rFonts w:ascii="Microsoft YaHei" w:eastAsia="Microsoft YaHei" w:hAnsi="Microsoft YaHei"/>
          <w:color w:val="333333"/>
          <w:sz w:val="21"/>
          <w:szCs w:val="21"/>
        </w:rPr>
        <w:fldChar w:fldCharType="end"/>
      </w:r>
    </w:p>
    <w:p w14:paraId="4444A2AF" w14:textId="77777777" w:rsidR="00177E35" w:rsidRDefault="00177E35" w:rsidP="00177E35">
      <w:pPr>
        <w:pStyle w:val="Heading1"/>
        <w:pBdr>
          <w:bottom w:val="single" w:sz="6" w:space="4" w:color="EEEEEE"/>
        </w:pBdr>
        <w:spacing w:before="240" w:beforeAutospacing="0" w:after="240" w:afterAutospacing="0"/>
        <w:rPr>
          <w:rFonts w:ascii="Microsoft YaHei" w:eastAsia="Microsoft YaHei" w:hAnsi="Microsoft YaHei" w:hint="eastAsia"/>
          <w:color w:val="333333"/>
          <w:sz w:val="54"/>
          <w:szCs w:val="54"/>
        </w:rPr>
      </w:pPr>
      <w:r>
        <w:rPr>
          <w:rFonts w:ascii="Microsoft YaHei" w:eastAsia="Microsoft YaHei" w:hAnsi="Microsoft YaHei" w:hint="eastAsia"/>
          <w:color w:val="333333"/>
          <w:sz w:val="54"/>
          <w:szCs w:val="54"/>
        </w:rPr>
        <w:t>Hands-on Lab 5: Cleaning Data</w:t>
      </w:r>
    </w:p>
    <w:p w14:paraId="1821F62F" w14:textId="77777777" w:rsidR="00177E35" w:rsidRDefault="00177E35" w:rsidP="00177E35">
      <w:pPr>
        <w:pStyle w:val="NormalWeb"/>
        <w:spacing w:before="0" w:beforeAutospacing="0" w:after="0" w:afterAutospacing="0"/>
        <w:rPr>
          <w:rFonts w:ascii="Microsoft YaHei" w:eastAsia="Microsoft YaHei" w:hAnsi="Microsoft YaHei" w:hint="eastAsia"/>
          <w:color w:val="333333"/>
          <w:sz w:val="21"/>
          <w:szCs w:val="21"/>
        </w:rPr>
      </w:pPr>
      <w:r>
        <w:rPr>
          <w:rStyle w:val="Strong"/>
          <w:rFonts w:ascii="Microsoft YaHei" w:eastAsia="Microsoft YaHei" w:hAnsi="Microsoft YaHei" w:hint="eastAsia"/>
          <w:color w:val="333333"/>
          <w:sz w:val="21"/>
          <w:szCs w:val="21"/>
        </w:rPr>
        <w:t>Estimated time needed:</w:t>
      </w:r>
      <w:r>
        <w:rPr>
          <w:rFonts w:ascii="Microsoft YaHei" w:eastAsia="Microsoft YaHei" w:hAnsi="Microsoft YaHei" w:hint="eastAsia"/>
          <w:color w:val="333333"/>
          <w:sz w:val="21"/>
          <w:szCs w:val="21"/>
        </w:rPr>
        <w:t xml:space="preserve"> 45 </w:t>
      </w:r>
      <w:proofErr w:type="gramStart"/>
      <w:r>
        <w:rPr>
          <w:rFonts w:ascii="Microsoft YaHei" w:eastAsia="Microsoft YaHei" w:hAnsi="Microsoft YaHei" w:hint="eastAsia"/>
          <w:color w:val="333333"/>
          <w:sz w:val="21"/>
          <w:szCs w:val="21"/>
        </w:rPr>
        <w:t>minutes</w:t>
      </w:r>
      <w:proofErr w:type="gramEnd"/>
    </w:p>
    <w:p w14:paraId="69EE1E0C" w14:textId="77777777" w:rsidR="00177E35" w:rsidRDefault="00177E35" w:rsidP="00177E35">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 this lab, first you will learn how to deal with inaccurate data, how to remove empty rows, and how to remove duplicated data. Next, you will learn how to change the case of text, how to change date formatting, and how to trim whitespace from data. Finally, you will learn how to use the Flash Fill feature and functions in Excel to help clean data.</w:t>
      </w:r>
    </w:p>
    <w:p w14:paraId="6F039C4E" w14:textId="77777777" w:rsidR="00177E35" w:rsidRDefault="00177E35" w:rsidP="00177E35">
      <w:pPr>
        <w:pStyle w:val="Heading1"/>
        <w:pBdr>
          <w:bottom w:val="single" w:sz="6" w:space="4" w:color="EEEEEE"/>
        </w:pBdr>
        <w:spacing w:before="240" w:beforeAutospacing="0" w:after="240" w:afterAutospacing="0"/>
        <w:rPr>
          <w:rFonts w:ascii="Microsoft YaHei" w:eastAsia="Microsoft YaHei" w:hAnsi="Microsoft YaHei" w:hint="eastAsia"/>
          <w:color w:val="333333"/>
          <w:sz w:val="54"/>
          <w:szCs w:val="54"/>
        </w:rPr>
      </w:pPr>
      <w:r>
        <w:rPr>
          <w:rFonts w:ascii="Microsoft YaHei" w:eastAsia="Microsoft YaHei" w:hAnsi="Microsoft YaHei" w:hint="eastAsia"/>
          <w:color w:val="333333"/>
          <w:sz w:val="54"/>
          <w:szCs w:val="54"/>
        </w:rPr>
        <w:t xml:space="preserve">Software Used in this </w:t>
      </w:r>
      <w:proofErr w:type="gramStart"/>
      <w:r>
        <w:rPr>
          <w:rFonts w:ascii="Microsoft YaHei" w:eastAsia="Microsoft YaHei" w:hAnsi="Microsoft YaHei" w:hint="eastAsia"/>
          <w:color w:val="333333"/>
          <w:sz w:val="54"/>
          <w:szCs w:val="54"/>
        </w:rPr>
        <w:t>Lab</w:t>
      </w:r>
      <w:proofErr w:type="gramEnd"/>
    </w:p>
    <w:p w14:paraId="78905664" w14:textId="77777777" w:rsidR="00177E35" w:rsidRDefault="00177E35" w:rsidP="00177E35">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 instruction videos in this course use the full Excel Desktop version as this has all the available product features, but for the hands-on labs we will be using the free ‘Excel for the web’ version as this is available to everyone.</w:t>
      </w:r>
    </w:p>
    <w:p w14:paraId="544F367C" w14:textId="77777777" w:rsidR="00177E35" w:rsidRDefault="00177E35" w:rsidP="00177E35">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Although you can use the Excel Desktop software if you have access to this version, </w:t>
      </w:r>
      <w:ins w:id="0" w:author="Unknown">
        <w:r>
          <w:rPr>
            <w:rFonts w:ascii="Microsoft YaHei" w:eastAsia="Microsoft YaHei" w:hAnsi="Microsoft YaHei" w:hint="eastAsia"/>
            <w:color w:val="333333"/>
            <w:sz w:val="21"/>
            <w:szCs w:val="21"/>
          </w:rPr>
          <w:t>it is recommended that you use Excel for the web for the hands-on labs</w:t>
        </w:r>
      </w:ins>
      <w:r>
        <w:rPr>
          <w:rFonts w:ascii="Microsoft YaHei" w:eastAsia="Microsoft YaHei" w:hAnsi="Microsoft YaHei" w:hint="eastAsia"/>
          <w:color w:val="333333"/>
          <w:sz w:val="21"/>
          <w:szCs w:val="21"/>
        </w:rPr>
        <w:t> as the lab instructions specifically refer to this version, and there are some small differences in the interface and available features.</w:t>
      </w:r>
    </w:p>
    <w:p w14:paraId="7DEA0C22" w14:textId="77777777" w:rsidR="00177E35" w:rsidRDefault="00177E35" w:rsidP="00177E35">
      <w:pPr>
        <w:pStyle w:val="Heading1"/>
        <w:pBdr>
          <w:bottom w:val="single" w:sz="6" w:space="4" w:color="EEEEEE"/>
        </w:pBdr>
        <w:spacing w:before="240" w:beforeAutospacing="0" w:after="240" w:afterAutospacing="0"/>
        <w:rPr>
          <w:rFonts w:ascii="Microsoft YaHei" w:eastAsia="Microsoft YaHei" w:hAnsi="Microsoft YaHei" w:hint="eastAsia"/>
          <w:color w:val="333333"/>
          <w:sz w:val="54"/>
          <w:szCs w:val="54"/>
        </w:rPr>
      </w:pPr>
      <w:r>
        <w:rPr>
          <w:rFonts w:ascii="Microsoft YaHei" w:eastAsia="Microsoft YaHei" w:hAnsi="Microsoft YaHei" w:hint="eastAsia"/>
          <w:color w:val="333333"/>
          <w:sz w:val="54"/>
          <w:szCs w:val="54"/>
        </w:rPr>
        <w:t xml:space="preserve">Dataset Used in this </w:t>
      </w:r>
      <w:proofErr w:type="gramStart"/>
      <w:r>
        <w:rPr>
          <w:rFonts w:ascii="Microsoft YaHei" w:eastAsia="Microsoft YaHei" w:hAnsi="Microsoft YaHei" w:hint="eastAsia"/>
          <w:color w:val="333333"/>
          <w:sz w:val="54"/>
          <w:szCs w:val="54"/>
        </w:rPr>
        <w:t>Lab</w:t>
      </w:r>
      <w:proofErr w:type="gramEnd"/>
    </w:p>
    <w:p w14:paraId="16E0736F" w14:textId="77777777" w:rsidR="00177E35" w:rsidRDefault="00177E35" w:rsidP="00177E35">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 dataset used in this lab comes from the following source: </w:t>
      </w:r>
      <w:hyperlink r:id="rId6" w:tgtFrame="_blank" w:history="1">
        <w:r>
          <w:rPr>
            <w:rStyle w:val="Hyperlink"/>
            <w:rFonts w:ascii="Microsoft YaHei" w:eastAsia="Microsoft YaHei" w:hAnsi="Microsoft YaHei" w:hint="eastAsia"/>
            <w:color w:val="4183C4"/>
            <w:sz w:val="21"/>
            <w:szCs w:val="21"/>
            <w:u w:val="none"/>
          </w:rPr>
          <w:t>https://dataplatform.cloud.ibm.com/exchange/public/entry/view/f8ccaf607372882403a37d9019b3abf4</w:t>
        </w:r>
      </w:hyperlink>
      <w:r>
        <w:rPr>
          <w:rFonts w:ascii="Microsoft YaHei" w:eastAsia="Microsoft YaHei" w:hAnsi="Microsoft YaHei" w:hint="eastAsia"/>
          <w:color w:val="333333"/>
          <w:sz w:val="21"/>
          <w:szCs w:val="21"/>
        </w:rPr>
        <w:t>. This dataset is published by </w:t>
      </w:r>
      <w:proofErr w:type="gramStart"/>
      <w:r>
        <w:rPr>
          <w:rStyle w:val="Strong"/>
          <w:rFonts w:ascii="Microsoft YaHei" w:eastAsia="Microsoft YaHei" w:hAnsi="Microsoft YaHei" w:hint="eastAsia"/>
          <w:color w:val="333333"/>
          <w:sz w:val="21"/>
          <w:szCs w:val="21"/>
        </w:rPr>
        <w:t>IBM</w:t>
      </w:r>
      <w:r>
        <w:rPr>
          <w:rFonts w:ascii="Microsoft YaHei" w:eastAsia="Microsoft YaHei" w:hAnsi="Microsoft YaHei" w:hint="eastAsia"/>
          <w:color w:val="333333"/>
          <w:sz w:val="21"/>
          <w:szCs w:val="21"/>
        </w:rPr>
        <w:t>, and</w:t>
      </w:r>
      <w:proofErr w:type="gramEnd"/>
      <w:r>
        <w:rPr>
          <w:rFonts w:ascii="Microsoft YaHei" w:eastAsia="Microsoft YaHei" w:hAnsi="Microsoft YaHei" w:hint="eastAsia"/>
          <w:color w:val="333333"/>
          <w:sz w:val="21"/>
          <w:szCs w:val="21"/>
        </w:rPr>
        <w:t xml:space="preserve"> includes fictitious customer demographics and sales data.</w:t>
      </w:r>
    </w:p>
    <w:p w14:paraId="3BB91F33" w14:textId="77777777" w:rsidR="00177E35" w:rsidRDefault="00177E35" w:rsidP="00177E35">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We are using a modified subset of that dataset for the lab, so to follow the lab instructions successfully please use the dataset provided with the lab, rather than the dataset from the original source.</w:t>
      </w:r>
    </w:p>
    <w:p w14:paraId="47EEB202" w14:textId="77777777" w:rsidR="00177E35" w:rsidRDefault="00177E35" w:rsidP="00177E35">
      <w:pPr>
        <w:pStyle w:val="Heading1"/>
        <w:pBdr>
          <w:bottom w:val="single" w:sz="6" w:space="4" w:color="EEEEEE"/>
        </w:pBdr>
        <w:spacing w:before="240" w:beforeAutospacing="0" w:after="240" w:afterAutospacing="0"/>
        <w:rPr>
          <w:rFonts w:ascii="Microsoft YaHei" w:eastAsia="Microsoft YaHei" w:hAnsi="Microsoft YaHei" w:hint="eastAsia"/>
          <w:color w:val="333333"/>
          <w:sz w:val="54"/>
          <w:szCs w:val="54"/>
        </w:rPr>
      </w:pPr>
      <w:r>
        <w:rPr>
          <w:rFonts w:ascii="Microsoft YaHei" w:eastAsia="Microsoft YaHei" w:hAnsi="Microsoft YaHei" w:hint="eastAsia"/>
          <w:color w:val="333333"/>
          <w:sz w:val="54"/>
          <w:szCs w:val="54"/>
        </w:rPr>
        <w:t>Objectives</w:t>
      </w:r>
    </w:p>
    <w:p w14:paraId="2B2FBF55" w14:textId="77777777" w:rsidR="00177E35" w:rsidRDefault="00177E35" w:rsidP="00177E35">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After completing this lab, you will be able to:</w:t>
      </w:r>
    </w:p>
    <w:p w14:paraId="61CBFA17" w14:textId="77777777" w:rsidR="00177E35" w:rsidRDefault="00177E35" w:rsidP="00177E35">
      <w:pPr>
        <w:numPr>
          <w:ilvl w:val="0"/>
          <w:numId w:val="12"/>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Understand how to deal with irrelevant or inaccurate </w:t>
      </w:r>
      <w:proofErr w:type="gramStart"/>
      <w:r>
        <w:rPr>
          <w:rFonts w:ascii="Microsoft YaHei" w:eastAsia="Microsoft YaHei" w:hAnsi="Microsoft YaHei" w:hint="eastAsia"/>
          <w:color w:val="333333"/>
          <w:sz w:val="21"/>
          <w:szCs w:val="21"/>
        </w:rPr>
        <w:t>data</w:t>
      </w:r>
      <w:proofErr w:type="gramEnd"/>
    </w:p>
    <w:p w14:paraId="694638DE" w14:textId="77777777" w:rsidR="00177E35" w:rsidRDefault="00177E35" w:rsidP="00177E35">
      <w:pPr>
        <w:numPr>
          <w:ilvl w:val="0"/>
          <w:numId w:val="12"/>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Remove empty rows and duplicated </w:t>
      </w:r>
      <w:proofErr w:type="gramStart"/>
      <w:r>
        <w:rPr>
          <w:rFonts w:ascii="Microsoft YaHei" w:eastAsia="Microsoft YaHei" w:hAnsi="Microsoft YaHei" w:hint="eastAsia"/>
          <w:color w:val="333333"/>
          <w:sz w:val="21"/>
          <w:szCs w:val="21"/>
        </w:rPr>
        <w:t>data</w:t>
      </w:r>
      <w:proofErr w:type="gramEnd"/>
    </w:p>
    <w:p w14:paraId="460087CC" w14:textId="77777777" w:rsidR="00177E35" w:rsidRDefault="00177E35" w:rsidP="00177E35">
      <w:pPr>
        <w:numPr>
          <w:ilvl w:val="0"/>
          <w:numId w:val="12"/>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Change text case and date </w:t>
      </w:r>
      <w:proofErr w:type="gramStart"/>
      <w:r>
        <w:rPr>
          <w:rFonts w:ascii="Microsoft YaHei" w:eastAsia="Microsoft YaHei" w:hAnsi="Microsoft YaHei" w:hint="eastAsia"/>
          <w:color w:val="333333"/>
          <w:sz w:val="21"/>
          <w:szCs w:val="21"/>
        </w:rPr>
        <w:t>formatting</w:t>
      </w:r>
      <w:proofErr w:type="gramEnd"/>
    </w:p>
    <w:p w14:paraId="1D666D36" w14:textId="77777777" w:rsidR="00177E35" w:rsidRDefault="00177E35" w:rsidP="00177E35">
      <w:pPr>
        <w:numPr>
          <w:ilvl w:val="0"/>
          <w:numId w:val="12"/>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Trim whitespaces from data</w:t>
      </w:r>
    </w:p>
    <w:p w14:paraId="7D786AC2" w14:textId="77777777" w:rsidR="00177E35" w:rsidRDefault="00177E35" w:rsidP="00177E35">
      <w:pPr>
        <w:numPr>
          <w:ilvl w:val="0"/>
          <w:numId w:val="12"/>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Use Flash Fill and functions to clean </w:t>
      </w:r>
      <w:proofErr w:type="gramStart"/>
      <w:r>
        <w:rPr>
          <w:rFonts w:ascii="Microsoft YaHei" w:eastAsia="Microsoft YaHei" w:hAnsi="Microsoft YaHei" w:hint="eastAsia"/>
          <w:color w:val="333333"/>
          <w:sz w:val="21"/>
          <w:szCs w:val="21"/>
        </w:rPr>
        <w:t>data</w:t>
      </w:r>
      <w:proofErr w:type="gramEnd"/>
    </w:p>
    <w:p w14:paraId="0FA492E2" w14:textId="77777777" w:rsidR="00177E35" w:rsidRDefault="00177E35" w:rsidP="00177E35">
      <w:pPr>
        <w:pStyle w:val="Heading1"/>
        <w:pBdr>
          <w:bottom w:val="single" w:sz="6" w:space="4" w:color="EEEEEE"/>
        </w:pBdr>
        <w:spacing w:before="240" w:beforeAutospacing="0" w:after="240" w:afterAutospacing="0"/>
        <w:rPr>
          <w:rFonts w:ascii="Microsoft YaHei" w:eastAsia="Microsoft YaHei" w:hAnsi="Microsoft YaHei" w:hint="eastAsia"/>
          <w:color w:val="333333"/>
          <w:sz w:val="54"/>
          <w:szCs w:val="54"/>
        </w:rPr>
      </w:pPr>
      <w:r>
        <w:rPr>
          <w:rFonts w:ascii="Microsoft YaHei" w:eastAsia="Microsoft YaHei" w:hAnsi="Microsoft YaHei" w:hint="eastAsia"/>
          <w:color w:val="333333"/>
          <w:sz w:val="54"/>
          <w:szCs w:val="54"/>
        </w:rPr>
        <w:t>Exercise 1: Removing Duplicated, Irrelevant or Inaccurate Data</w:t>
      </w:r>
    </w:p>
    <w:p w14:paraId="37A3AC10" w14:textId="77777777" w:rsidR="00177E35" w:rsidRDefault="00177E35" w:rsidP="00177E35">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 this exercise, you will learn how to deal with inaccurate data, how to remove empty rows, and how to remove duplicated data.</w:t>
      </w:r>
    </w:p>
    <w:p w14:paraId="1D0CB1FD" w14:textId="77777777" w:rsidR="00177E35" w:rsidRDefault="00177E35" w:rsidP="00177E35">
      <w:pPr>
        <w:pStyle w:val="Heading2"/>
        <w:pBdr>
          <w:bottom w:val="single" w:sz="6" w:space="4" w:color="EEEEEE"/>
        </w:pBdr>
        <w:spacing w:before="240" w:after="240"/>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Task A: Check spelling</w:t>
      </w:r>
    </w:p>
    <w:p w14:paraId="0B14F807" w14:textId="77777777" w:rsidR="00177E35" w:rsidRDefault="00177E35" w:rsidP="00177E35">
      <w:pPr>
        <w:numPr>
          <w:ilvl w:val="0"/>
          <w:numId w:val="13"/>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Download the file </w:t>
      </w:r>
      <w:hyperlink r:id="rId7" w:tgtFrame="_blank" w:history="1">
        <w:r>
          <w:rPr>
            <w:rStyle w:val="Hyperlink"/>
            <w:rFonts w:ascii="Microsoft YaHei" w:eastAsia="Microsoft YaHei" w:hAnsi="Microsoft YaHei" w:hint="eastAsia"/>
            <w:b/>
            <w:bCs/>
            <w:color w:val="4183C4"/>
            <w:sz w:val="21"/>
            <w:szCs w:val="21"/>
            <w:u w:val="none"/>
          </w:rPr>
          <w:t>Customer_demographics_and_sales_Lab5.xlsx</w:t>
        </w:r>
      </w:hyperlink>
      <w:r>
        <w:rPr>
          <w:rFonts w:ascii="Microsoft YaHei" w:eastAsia="Microsoft YaHei" w:hAnsi="Microsoft YaHei" w:hint="eastAsia"/>
          <w:color w:val="333333"/>
          <w:sz w:val="21"/>
          <w:szCs w:val="21"/>
        </w:rPr>
        <w:t>. Upload and open it using Excel for the web.</w:t>
      </w:r>
    </w:p>
    <w:p w14:paraId="3E7BD21A" w14:textId="77777777" w:rsidR="00177E35" w:rsidRDefault="00177E35" w:rsidP="00177E35">
      <w:pPr>
        <w:numPr>
          <w:ilvl w:val="0"/>
          <w:numId w:val="13"/>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Select column </w:t>
      </w:r>
      <w:r>
        <w:rPr>
          <w:rStyle w:val="Strong"/>
          <w:rFonts w:ascii="Microsoft YaHei" w:eastAsia="Microsoft YaHei" w:hAnsi="Microsoft YaHei" w:hint="eastAsia"/>
          <w:color w:val="333333"/>
          <w:sz w:val="21"/>
          <w:szCs w:val="21"/>
        </w:rPr>
        <w:t>L (CREDITCARD_TYPE)</w:t>
      </w:r>
      <w:r>
        <w:rPr>
          <w:rFonts w:ascii="Microsoft YaHei" w:eastAsia="Microsoft YaHei" w:hAnsi="Microsoft YaHei" w:hint="eastAsia"/>
          <w:color w:val="333333"/>
          <w:sz w:val="21"/>
          <w:szCs w:val="21"/>
        </w:rPr>
        <w:t>, then click </w:t>
      </w:r>
      <w:r>
        <w:rPr>
          <w:rStyle w:val="Strong"/>
          <w:rFonts w:ascii="Microsoft YaHei" w:eastAsia="Microsoft YaHei" w:hAnsi="Microsoft YaHei" w:hint="eastAsia"/>
          <w:color w:val="333333"/>
          <w:sz w:val="21"/>
          <w:szCs w:val="21"/>
        </w:rPr>
        <w:t>Review</w:t>
      </w:r>
      <w:r>
        <w:rPr>
          <w:rFonts w:ascii="Microsoft YaHei" w:eastAsia="Microsoft YaHei" w:hAnsi="Microsoft YaHei" w:hint="eastAsia"/>
          <w:color w:val="333333"/>
          <w:sz w:val="21"/>
          <w:szCs w:val="21"/>
        </w:rPr>
        <w:t> tab, and select </w:t>
      </w:r>
      <w:r>
        <w:rPr>
          <w:rStyle w:val="Strong"/>
          <w:rFonts w:ascii="Microsoft YaHei" w:eastAsia="Microsoft YaHei" w:hAnsi="Microsoft YaHei" w:hint="eastAsia"/>
          <w:color w:val="333333"/>
          <w:sz w:val="21"/>
          <w:szCs w:val="21"/>
        </w:rPr>
        <w:t>Spelling</w:t>
      </w:r>
      <w:r>
        <w:rPr>
          <w:rFonts w:ascii="Microsoft YaHei" w:eastAsia="Microsoft YaHei" w:hAnsi="Microsoft YaHei" w:hint="eastAsia"/>
          <w:color w:val="333333"/>
          <w:sz w:val="21"/>
          <w:szCs w:val="21"/>
        </w:rPr>
        <w:t>.</w:t>
      </w:r>
    </w:p>
    <w:p w14:paraId="2F37F3B5" w14:textId="77777777" w:rsidR="00177E35" w:rsidRDefault="00177E35" w:rsidP="00177E35">
      <w:pPr>
        <w:numPr>
          <w:ilvl w:val="0"/>
          <w:numId w:val="13"/>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Click the correct suggestion to change the spelling.</w:t>
      </w:r>
    </w:p>
    <w:p w14:paraId="108D2C71" w14:textId="77777777" w:rsidR="00177E35" w:rsidRDefault="00177E35" w:rsidP="00177E35">
      <w:pPr>
        <w:numPr>
          <w:ilvl w:val="1"/>
          <w:numId w:val="13"/>
        </w:numPr>
        <w:rPr>
          <w:rFonts w:ascii="Microsoft YaHei" w:eastAsia="Microsoft YaHei" w:hAnsi="Microsoft YaHei" w:hint="eastAsia"/>
          <w:color w:val="333333"/>
          <w:sz w:val="21"/>
          <w:szCs w:val="21"/>
        </w:rPr>
      </w:pPr>
      <w:r>
        <w:rPr>
          <w:rStyle w:val="Strong"/>
          <w:rFonts w:ascii="Microsoft YaHei" w:eastAsia="Microsoft YaHei" w:hAnsi="Microsoft YaHei" w:hint="eastAsia"/>
          <w:color w:val="333333"/>
          <w:sz w:val="21"/>
          <w:szCs w:val="21"/>
        </w:rPr>
        <w:t>Note:</w:t>
      </w:r>
      <w:r>
        <w:rPr>
          <w:rFonts w:ascii="Microsoft YaHei" w:eastAsia="Microsoft YaHei" w:hAnsi="Microsoft YaHei" w:hint="eastAsia"/>
          <w:color w:val="333333"/>
          <w:sz w:val="21"/>
          <w:szCs w:val="21"/>
        </w:rPr>
        <w:t> Don’t change ‘</w:t>
      </w:r>
      <w:proofErr w:type="spellStart"/>
      <w:r>
        <w:rPr>
          <w:rFonts w:ascii="Microsoft YaHei" w:eastAsia="Microsoft YaHei" w:hAnsi="Microsoft YaHei" w:hint="eastAsia"/>
          <w:color w:val="333333"/>
          <w:sz w:val="21"/>
          <w:szCs w:val="21"/>
        </w:rPr>
        <w:t>jcb</w:t>
      </w:r>
      <w:proofErr w:type="spellEnd"/>
      <w:r>
        <w:rPr>
          <w:rFonts w:ascii="Microsoft YaHei" w:eastAsia="Microsoft YaHei" w:hAnsi="Microsoft YaHei" w:hint="eastAsia"/>
          <w:color w:val="333333"/>
          <w:sz w:val="21"/>
          <w:szCs w:val="21"/>
        </w:rPr>
        <w:t>’ spelling when doing the spell check. We will need ‘</w:t>
      </w:r>
      <w:proofErr w:type="spellStart"/>
      <w:r>
        <w:rPr>
          <w:rFonts w:ascii="Microsoft YaHei" w:eastAsia="Microsoft YaHei" w:hAnsi="Microsoft YaHei" w:hint="eastAsia"/>
          <w:color w:val="333333"/>
          <w:sz w:val="21"/>
          <w:szCs w:val="21"/>
        </w:rPr>
        <w:t>jcb</w:t>
      </w:r>
      <w:proofErr w:type="spellEnd"/>
      <w:r>
        <w:rPr>
          <w:rFonts w:ascii="Microsoft YaHei" w:eastAsia="Microsoft YaHei" w:hAnsi="Microsoft YaHei" w:hint="eastAsia"/>
          <w:color w:val="333333"/>
          <w:sz w:val="21"/>
          <w:szCs w:val="21"/>
        </w:rPr>
        <w:t>’ for the Exercise 1 Task D.</w:t>
      </w:r>
    </w:p>
    <w:p w14:paraId="12EE9BAF" w14:textId="77777777" w:rsidR="00177E35" w:rsidRDefault="00177E35" w:rsidP="00177E35">
      <w:pPr>
        <w:numPr>
          <w:ilvl w:val="0"/>
          <w:numId w:val="13"/>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Close the </w:t>
      </w:r>
      <w:r>
        <w:rPr>
          <w:rStyle w:val="Strong"/>
          <w:rFonts w:ascii="Microsoft YaHei" w:eastAsia="Microsoft YaHei" w:hAnsi="Microsoft YaHei" w:hint="eastAsia"/>
          <w:color w:val="333333"/>
          <w:sz w:val="21"/>
          <w:szCs w:val="21"/>
        </w:rPr>
        <w:t>Spelling</w:t>
      </w:r>
      <w:r>
        <w:rPr>
          <w:rFonts w:ascii="Microsoft YaHei" w:eastAsia="Microsoft YaHei" w:hAnsi="Microsoft YaHei" w:hint="eastAsia"/>
          <w:color w:val="333333"/>
          <w:sz w:val="21"/>
          <w:szCs w:val="21"/>
        </w:rPr>
        <w:t> pane.</w:t>
      </w:r>
    </w:p>
    <w:p w14:paraId="66D737A1" w14:textId="46660987" w:rsidR="00177E35" w:rsidRDefault="00177E35" w:rsidP="00177E35">
      <w:pPr>
        <w:rPr>
          <w:rFonts w:ascii="Times New Roman" w:eastAsia="Times New Roman" w:hAnsi="Times New Roman" w:hint="eastAsia"/>
        </w:rPr>
      </w:pPr>
      <w:r>
        <w:lastRenderedPageBreak/>
        <w:fldChar w:fldCharType="begin"/>
      </w:r>
      <w:r>
        <w:instrText xml:space="preserve"> INCLUDEPICTURE "https://cf-courses-data.s3.us.cloud-object-storage.appdomain.cloud/IBMDeveloperSkillsNetwork-DA0130EN-SkillsNetwork/Hands-on%20Labs/Lab%205%20-%20Cleaning%20Data/images/1A.png" \* MERGEFORMATINET </w:instrText>
      </w:r>
      <w:r>
        <w:fldChar w:fldCharType="separate"/>
      </w:r>
      <w:r>
        <w:rPr>
          <w:noProof/>
        </w:rPr>
        <w:drawing>
          <wp:inline distT="0" distB="0" distL="0" distR="0" wp14:anchorId="656F309C" wp14:editId="7435936F">
            <wp:extent cx="5943600" cy="424561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fldChar w:fldCharType="end"/>
      </w:r>
      <w:r>
        <w:rPr>
          <w:rFonts w:ascii="Microsoft YaHei" w:eastAsia="Microsoft YaHei" w:hAnsi="Microsoft YaHei" w:hint="eastAsia"/>
          <w:color w:val="333333"/>
          <w:sz w:val="21"/>
          <w:szCs w:val="21"/>
        </w:rPr>
        <w:br/>
      </w:r>
    </w:p>
    <w:p w14:paraId="697DF806" w14:textId="77777777" w:rsidR="00177E35" w:rsidRDefault="00177E35" w:rsidP="00177E35">
      <w:pPr>
        <w:pStyle w:val="Heading2"/>
        <w:pBdr>
          <w:bottom w:val="single" w:sz="6" w:space="4" w:color="EEEEEE"/>
        </w:pBdr>
        <w:spacing w:before="240" w:after="240"/>
        <w:rPr>
          <w:rFonts w:ascii="Microsoft YaHei" w:eastAsia="Microsoft YaHei" w:hAnsi="Microsoft YaHei"/>
          <w:color w:val="333333"/>
          <w:sz w:val="42"/>
          <w:szCs w:val="42"/>
        </w:rPr>
      </w:pPr>
      <w:r>
        <w:rPr>
          <w:rFonts w:ascii="Microsoft YaHei" w:eastAsia="Microsoft YaHei" w:hAnsi="Microsoft YaHei" w:hint="eastAsia"/>
          <w:color w:val="333333"/>
          <w:sz w:val="42"/>
          <w:szCs w:val="42"/>
        </w:rPr>
        <w:t xml:space="preserve">Task B: Remove empty </w:t>
      </w:r>
      <w:proofErr w:type="gramStart"/>
      <w:r>
        <w:rPr>
          <w:rFonts w:ascii="Microsoft YaHei" w:eastAsia="Microsoft YaHei" w:hAnsi="Microsoft YaHei" w:hint="eastAsia"/>
          <w:color w:val="333333"/>
          <w:sz w:val="42"/>
          <w:szCs w:val="42"/>
        </w:rPr>
        <w:t>rows</w:t>
      </w:r>
      <w:proofErr w:type="gramEnd"/>
    </w:p>
    <w:p w14:paraId="20A0E489" w14:textId="77777777" w:rsidR="00177E35" w:rsidRDefault="00177E35" w:rsidP="00177E35">
      <w:pPr>
        <w:numPr>
          <w:ilvl w:val="0"/>
          <w:numId w:val="14"/>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Press </w:t>
      </w:r>
      <w:r>
        <w:rPr>
          <w:rStyle w:val="Strong"/>
          <w:rFonts w:ascii="Microsoft YaHei" w:eastAsia="Microsoft YaHei" w:hAnsi="Microsoft YaHei" w:hint="eastAsia"/>
          <w:color w:val="333333"/>
          <w:sz w:val="21"/>
          <w:szCs w:val="21"/>
        </w:rPr>
        <w:t>CTRL+HOME</w:t>
      </w:r>
      <w:r>
        <w:rPr>
          <w:rFonts w:ascii="Microsoft YaHei" w:eastAsia="Microsoft YaHei" w:hAnsi="Microsoft YaHei" w:hint="eastAsia"/>
          <w:color w:val="333333"/>
          <w:sz w:val="21"/>
          <w:szCs w:val="21"/>
        </w:rPr>
        <w:t>, then press </w:t>
      </w:r>
      <w:r>
        <w:rPr>
          <w:rStyle w:val="Strong"/>
          <w:rFonts w:ascii="Microsoft YaHei" w:eastAsia="Microsoft YaHei" w:hAnsi="Microsoft YaHei" w:hint="eastAsia"/>
          <w:color w:val="333333"/>
          <w:sz w:val="21"/>
          <w:szCs w:val="21"/>
        </w:rPr>
        <w:t>CTRL+SHIFT+END</w:t>
      </w:r>
      <w:r>
        <w:rPr>
          <w:rFonts w:ascii="Microsoft YaHei" w:eastAsia="Microsoft YaHei" w:hAnsi="Microsoft YaHei" w:hint="eastAsia"/>
          <w:color w:val="333333"/>
          <w:sz w:val="21"/>
          <w:szCs w:val="21"/>
        </w:rPr>
        <w:t> to select the whole datasheet.</w:t>
      </w:r>
    </w:p>
    <w:p w14:paraId="576C13E4" w14:textId="77777777" w:rsidR="00177E35" w:rsidRDefault="00177E35" w:rsidP="00177E35">
      <w:pPr>
        <w:numPr>
          <w:ilvl w:val="0"/>
          <w:numId w:val="14"/>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On the </w:t>
      </w:r>
      <w:r>
        <w:rPr>
          <w:rStyle w:val="Strong"/>
          <w:rFonts w:ascii="Microsoft YaHei" w:eastAsia="Microsoft YaHei" w:hAnsi="Microsoft YaHei" w:hint="eastAsia"/>
          <w:color w:val="333333"/>
          <w:sz w:val="21"/>
          <w:szCs w:val="21"/>
        </w:rPr>
        <w:t>Data</w:t>
      </w:r>
      <w:r>
        <w:rPr>
          <w:rFonts w:ascii="Microsoft YaHei" w:eastAsia="Microsoft YaHei" w:hAnsi="Microsoft YaHei" w:hint="eastAsia"/>
          <w:color w:val="333333"/>
          <w:sz w:val="21"/>
          <w:szCs w:val="21"/>
        </w:rPr>
        <w:t> tab, click </w:t>
      </w:r>
      <w:r>
        <w:rPr>
          <w:rStyle w:val="Strong"/>
          <w:rFonts w:ascii="Microsoft YaHei" w:eastAsia="Microsoft YaHei" w:hAnsi="Microsoft YaHei" w:hint="eastAsia"/>
          <w:color w:val="333333"/>
          <w:sz w:val="21"/>
          <w:szCs w:val="21"/>
        </w:rPr>
        <w:t>Filter</w:t>
      </w:r>
      <w:r>
        <w:rPr>
          <w:rFonts w:ascii="Microsoft YaHei" w:eastAsia="Microsoft YaHei" w:hAnsi="Microsoft YaHei" w:hint="eastAsia"/>
          <w:color w:val="333333"/>
          <w:sz w:val="21"/>
          <w:szCs w:val="21"/>
        </w:rPr>
        <w:t>.</w:t>
      </w:r>
    </w:p>
    <w:p w14:paraId="6843ED8A" w14:textId="77777777" w:rsidR="00177E35" w:rsidRDefault="00177E35" w:rsidP="00177E35">
      <w:pPr>
        <w:numPr>
          <w:ilvl w:val="0"/>
          <w:numId w:val="14"/>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Press </w:t>
      </w:r>
      <w:r>
        <w:rPr>
          <w:rStyle w:val="Strong"/>
          <w:rFonts w:ascii="Microsoft YaHei" w:eastAsia="Microsoft YaHei" w:hAnsi="Microsoft YaHei" w:hint="eastAsia"/>
          <w:color w:val="333333"/>
          <w:sz w:val="21"/>
          <w:szCs w:val="21"/>
        </w:rPr>
        <w:t>CTRL+HOME</w:t>
      </w:r>
      <w:r>
        <w:rPr>
          <w:rFonts w:ascii="Microsoft YaHei" w:eastAsia="Microsoft YaHei" w:hAnsi="Microsoft YaHei" w:hint="eastAsia"/>
          <w:color w:val="333333"/>
          <w:sz w:val="21"/>
          <w:szCs w:val="21"/>
        </w:rPr>
        <w:t>, click the </w:t>
      </w:r>
      <w:r>
        <w:rPr>
          <w:rStyle w:val="Strong"/>
          <w:rFonts w:ascii="Microsoft YaHei" w:eastAsia="Microsoft YaHei" w:hAnsi="Microsoft YaHei" w:hint="eastAsia"/>
          <w:color w:val="333333"/>
          <w:sz w:val="21"/>
          <w:szCs w:val="21"/>
        </w:rPr>
        <w:t>filter arrow</w:t>
      </w:r>
      <w:r>
        <w:rPr>
          <w:rFonts w:ascii="Microsoft YaHei" w:eastAsia="Microsoft YaHei" w:hAnsi="Microsoft YaHei" w:hint="eastAsia"/>
          <w:color w:val="333333"/>
          <w:sz w:val="21"/>
          <w:szCs w:val="21"/>
        </w:rPr>
        <w:t> in the </w:t>
      </w:r>
      <w:r>
        <w:rPr>
          <w:rStyle w:val="Strong"/>
          <w:rFonts w:ascii="Microsoft YaHei" w:eastAsia="Microsoft YaHei" w:hAnsi="Microsoft YaHei" w:hint="eastAsia"/>
          <w:color w:val="333333"/>
          <w:sz w:val="21"/>
          <w:szCs w:val="21"/>
        </w:rPr>
        <w:t>CUST_NAME</w:t>
      </w:r>
      <w:r>
        <w:rPr>
          <w:rFonts w:ascii="Microsoft YaHei" w:eastAsia="Microsoft YaHei" w:hAnsi="Microsoft YaHei" w:hint="eastAsia"/>
          <w:color w:val="333333"/>
          <w:sz w:val="21"/>
          <w:szCs w:val="21"/>
        </w:rPr>
        <w:t> column, and then click </w:t>
      </w:r>
      <w:r>
        <w:rPr>
          <w:rStyle w:val="Strong"/>
          <w:rFonts w:ascii="Microsoft YaHei" w:eastAsia="Microsoft YaHei" w:hAnsi="Microsoft YaHei" w:hint="eastAsia"/>
          <w:color w:val="333333"/>
          <w:sz w:val="21"/>
          <w:szCs w:val="21"/>
        </w:rPr>
        <w:t>Filter</w:t>
      </w:r>
      <w:r>
        <w:rPr>
          <w:rFonts w:ascii="Microsoft YaHei" w:eastAsia="Microsoft YaHei" w:hAnsi="Microsoft YaHei" w:hint="eastAsia"/>
          <w:color w:val="333333"/>
          <w:sz w:val="21"/>
          <w:szCs w:val="21"/>
        </w:rPr>
        <w:t>.</w:t>
      </w:r>
    </w:p>
    <w:p w14:paraId="10FCAD90" w14:textId="77777777" w:rsidR="00177E35" w:rsidRDefault="00177E35" w:rsidP="00177E35">
      <w:pPr>
        <w:numPr>
          <w:ilvl w:val="0"/>
          <w:numId w:val="14"/>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Click the </w:t>
      </w:r>
      <w:r>
        <w:rPr>
          <w:rStyle w:val="Strong"/>
          <w:rFonts w:ascii="Microsoft YaHei" w:eastAsia="Microsoft YaHei" w:hAnsi="Microsoft YaHei" w:hint="eastAsia"/>
          <w:color w:val="333333"/>
          <w:sz w:val="21"/>
          <w:szCs w:val="21"/>
        </w:rPr>
        <w:t>Select All</w:t>
      </w:r>
      <w:r>
        <w:rPr>
          <w:rFonts w:ascii="Microsoft YaHei" w:eastAsia="Microsoft YaHei" w:hAnsi="Microsoft YaHei" w:hint="eastAsia"/>
          <w:color w:val="333333"/>
          <w:sz w:val="21"/>
          <w:szCs w:val="21"/>
        </w:rPr>
        <w:t> checkbox to deselect all of them. Then select just </w:t>
      </w:r>
      <w:r>
        <w:rPr>
          <w:rStyle w:val="Strong"/>
          <w:rFonts w:ascii="Microsoft YaHei" w:eastAsia="Microsoft YaHei" w:hAnsi="Microsoft YaHei" w:hint="eastAsia"/>
          <w:color w:val="333333"/>
          <w:sz w:val="21"/>
          <w:szCs w:val="21"/>
        </w:rPr>
        <w:t>Blanks</w:t>
      </w:r>
      <w:r>
        <w:rPr>
          <w:rFonts w:ascii="Microsoft YaHei" w:eastAsia="Microsoft YaHei" w:hAnsi="Microsoft YaHei" w:hint="eastAsia"/>
          <w:color w:val="333333"/>
          <w:sz w:val="21"/>
          <w:szCs w:val="21"/>
        </w:rPr>
        <w:t>, then </w:t>
      </w:r>
      <w:r>
        <w:rPr>
          <w:rStyle w:val="Strong"/>
          <w:rFonts w:ascii="Microsoft YaHei" w:eastAsia="Microsoft YaHei" w:hAnsi="Microsoft YaHei" w:hint="eastAsia"/>
          <w:color w:val="333333"/>
          <w:sz w:val="21"/>
          <w:szCs w:val="21"/>
        </w:rPr>
        <w:t>OK</w:t>
      </w:r>
      <w:r>
        <w:rPr>
          <w:rFonts w:ascii="Microsoft YaHei" w:eastAsia="Microsoft YaHei" w:hAnsi="Microsoft YaHei" w:hint="eastAsia"/>
          <w:color w:val="333333"/>
          <w:sz w:val="21"/>
          <w:szCs w:val="21"/>
        </w:rPr>
        <w:t>.</w:t>
      </w:r>
    </w:p>
    <w:p w14:paraId="489B2C67" w14:textId="77777777" w:rsidR="00177E35" w:rsidRDefault="00177E35" w:rsidP="00177E35">
      <w:pPr>
        <w:numPr>
          <w:ilvl w:val="0"/>
          <w:numId w:val="14"/>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Select </w:t>
      </w:r>
      <w:r>
        <w:rPr>
          <w:rStyle w:val="Strong"/>
          <w:rFonts w:ascii="Microsoft YaHei" w:eastAsia="Microsoft YaHei" w:hAnsi="Microsoft YaHei" w:hint="eastAsia"/>
          <w:color w:val="333333"/>
          <w:sz w:val="21"/>
          <w:szCs w:val="21"/>
        </w:rPr>
        <w:t>first row</w:t>
      </w:r>
      <w:r>
        <w:rPr>
          <w:rFonts w:ascii="Microsoft YaHei" w:eastAsia="Microsoft YaHei" w:hAnsi="Microsoft YaHei" w:hint="eastAsia"/>
          <w:color w:val="333333"/>
          <w:sz w:val="21"/>
          <w:szCs w:val="21"/>
        </w:rPr>
        <w:t>, then press </w:t>
      </w:r>
      <w:r>
        <w:rPr>
          <w:rStyle w:val="Strong"/>
          <w:rFonts w:ascii="Microsoft YaHei" w:eastAsia="Microsoft YaHei" w:hAnsi="Microsoft YaHei" w:hint="eastAsia"/>
          <w:color w:val="333333"/>
          <w:sz w:val="21"/>
          <w:szCs w:val="21"/>
        </w:rPr>
        <w:t>CTRL+SHIFT+END</w:t>
      </w:r>
      <w:r>
        <w:rPr>
          <w:rFonts w:ascii="Microsoft YaHei" w:eastAsia="Microsoft YaHei" w:hAnsi="Microsoft YaHei" w:hint="eastAsia"/>
          <w:color w:val="333333"/>
          <w:sz w:val="21"/>
          <w:szCs w:val="21"/>
        </w:rPr>
        <w:t> to select all rows.</w:t>
      </w:r>
    </w:p>
    <w:p w14:paraId="04034303" w14:textId="77777777" w:rsidR="00177E35" w:rsidRDefault="00177E35" w:rsidP="00177E35">
      <w:pPr>
        <w:numPr>
          <w:ilvl w:val="0"/>
          <w:numId w:val="14"/>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Right-click the selected rows and then click </w:t>
      </w:r>
      <w:r>
        <w:rPr>
          <w:rStyle w:val="Strong"/>
          <w:rFonts w:ascii="Microsoft YaHei" w:eastAsia="Microsoft YaHei" w:hAnsi="Microsoft YaHei" w:hint="eastAsia"/>
          <w:color w:val="333333"/>
          <w:sz w:val="21"/>
          <w:szCs w:val="21"/>
        </w:rPr>
        <w:t>Delete Rows</w:t>
      </w:r>
      <w:r>
        <w:rPr>
          <w:rFonts w:ascii="Microsoft YaHei" w:eastAsia="Microsoft YaHei" w:hAnsi="Microsoft YaHei" w:hint="eastAsia"/>
          <w:color w:val="333333"/>
          <w:sz w:val="21"/>
          <w:szCs w:val="21"/>
        </w:rPr>
        <w:t>.</w:t>
      </w:r>
    </w:p>
    <w:p w14:paraId="0C2E8A88" w14:textId="77777777" w:rsidR="00177E35" w:rsidRDefault="00177E35" w:rsidP="00177E35">
      <w:pPr>
        <w:numPr>
          <w:ilvl w:val="0"/>
          <w:numId w:val="14"/>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Finally, on the </w:t>
      </w:r>
      <w:r>
        <w:rPr>
          <w:rStyle w:val="Strong"/>
          <w:rFonts w:ascii="Microsoft YaHei" w:eastAsia="Microsoft YaHei" w:hAnsi="Microsoft YaHei" w:hint="eastAsia"/>
          <w:color w:val="333333"/>
          <w:sz w:val="21"/>
          <w:szCs w:val="21"/>
        </w:rPr>
        <w:t>Data</w:t>
      </w:r>
      <w:r>
        <w:rPr>
          <w:rFonts w:ascii="Microsoft YaHei" w:eastAsia="Microsoft YaHei" w:hAnsi="Microsoft YaHei" w:hint="eastAsia"/>
          <w:color w:val="333333"/>
          <w:sz w:val="21"/>
          <w:szCs w:val="21"/>
        </w:rPr>
        <w:t> tab, click </w:t>
      </w:r>
      <w:r>
        <w:rPr>
          <w:rStyle w:val="Strong"/>
          <w:rFonts w:ascii="Microsoft YaHei" w:eastAsia="Microsoft YaHei" w:hAnsi="Microsoft YaHei" w:hint="eastAsia"/>
          <w:color w:val="333333"/>
          <w:sz w:val="21"/>
          <w:szCs w:val="21"/>
        </w:rPr>
        <w:t>Clear</w:t>
      </w:r>
      <w:r>
        <w:rPr>
          <w:rFonts w:ascii="Microsoft YaHei" w:eastAsia="Microsoft YaHei" w:hAnsi="Microsoft YaHei" w:hint="eastAsia"/>
          <w:color w:val="333333"/>
          <w:sz w:val="21"/>
          <w:szCs w:val="21"/>
        </w:rPr>
        <w:t>, then click </w:t>
      </w:r>
      <w:r>
        <w:rPr>
          <w:rStyle w:val="Strong"/>
          <w:rFonts w:ascii="Microsoft YaHei" w:eastAsia="Microsoft YaHei" w:hAnsi="Microsoft YaHei" w:hint="eastAsia"/>
          <w:color w:val="333333"/>
          <w:sz w:val="21"/>
          <w:szCs w:val="21"/>
        </w:rPr>
        <w:t>Filter</w:t>
      </w:r>
      <w:r>
        <w:rPr>
          <w:rFonts w:ascii="Microsoft YaHei" w:eastAsia="Microsoft YaHei" w:hAnsi="Microsoft YaHei" w:hint="eastAsia"/>
          <w:color w:val="333333"/>
          <w:sz w:val="21"/>
          <w:szCs w:val="21"/>
        </w:rPr>
        <w:t>.</w:t>
      </w:r>
    </w:p>
    <w:p w14:paraId="70853EF9" w14:textId="308F1A8D" w:rsidR="00177E35" w:rsidRDefault="00177E35" w:rsidP="00177E35">
      <w:pPr>
        <w:rPr>
          <w:rFonts w:ascii="Times New Roman" w:eastAsia="Times New Roman" w:hAnsi="Times New Roman" w:hint="eastAsia"/>
        </w:rPr>
      </w:pPr>
      <w:r>
        <w:lastRenderedPageBreak/>
        <w:fldChar w:fldCharType="begin"/>
      </w:r>
      <w:r>
        <w:instrText xml:space="preserve"> INCLUDEPICTURE "https://cf-courses-data.s3.us.cloud-object-storage.appdomain.cloud/IBMDeveloperSkillsNetwork-DA0130EN-SkillsNetwork/Hands-on%20Labs/Lab%205%20-%20Cleaning%20Data/images/1B.png" \* MERGEFORMATINET </w:instrText>
      </w:r>
      <w:r>
        <w:fldChar w:fldCharType="separate"/>
      </w:r>
      <w:r>
        <w:rPr>
          <w:noProof/>
        </w:rPr>
        <w:drawing>
          <wp:inline distT="0" distB="0" distL="0" distR="0" wp14:anchorId="75A8BB98" wp14:editId="36DBFD3F">
            <wp:extent cx="5943600" cy="4754880"/>
            <wp:effectExtent l="0" t="0" r="0" b="0"/>
            <wp:docPr id="14" name="Picture 1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 Exce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r>
        <w:fldChar w:fldCharType="end"/>
      </w:r>
      <w:r>
        <w:rPr>
          <w:rFonts w:ascii="Microsoft YaHei" w:eastAsia="Microsoft YaHei" w:hAnsi="Microsoft YaHei" w:hint="eastAsia"/>
          <w:color w:val="333333"/>
          <w:sz w:val="21"/>
          <w:szCs w:val="21"/>
        </w:rPr>
        <w:br/>
      </w:r>
    </w:p>
    <w:p w14:paraId="42CDBFCE" w14:textId="77777777" w:rsidR="00177E35" w:rsidRDefault="00177E35" w:rsidP="00177E35">
      <w:pPr>
        <w:pStyle w:val="Heading2"/>
        <w:pBdr>
          <w:bottom w:val="single" w:sz="6" w:space="4" w:color="EEEEEE"/>
        </w:pBdr>
        <w:spacing w:before="240" w:after="240"/>
        <w:rPr>
          <w:rFonts w:ascii="Microsoft YaHei" w:eastAsia="Microsoft YaHei" w:hAnsi="Microsoft YaHei"/>
          <w:color w:val="333333"/>
          <w:sz w:val="42"/>
          <w:szCs w:val="42"/>
        </w:rPr>
      </w:pPr>
      <w:r>
        <w:rPr>
          <w:rFonts w:ascii="Microsoft YaHei" w:eastAsia="Microsoft YaHei" w:hAnsi="Microsoft YaHei" w:hint="eastAsia"/>
          <w:color w:val="333333"/>
          <w:sz w:val="42"/>
          <w:szCs w:val="42"/>
        </w:rPr>
        <w:t xml:space="preserve">Task C: Remove duplicate </w:t>
      </w:r>
      <w:proofErr w:type="gramStart"/>
      <w:r>
        <w:rPr>
          <w:rFonts w:ascii="Microsoft YaHei" w:eastAsia="Microsoft YaHei" w:hAnsi="Microsoft YaHei" w:hint="eastAsia"/>
          <w:color w:val="333333"/>
          <w:sz w:val="42"/>
          <w:szCs w:val="42"/>
        </w:rPr>
        <w:t>rows</w:t>
      </w:r>
      <w:proofErr w:type="gramEnd"/>
    </w:p>
    <w:p w14:paraId="6A442AA9" w14:textId="77777777" w:rsidR="00177E35" w:rsidRDefault="00177E35" w:rsidP="00177E35">
      <w:pPr>
        <w:numPr>
          <w:ilvl w:val="0"/>
          <w:numId w:val="15"/>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Select Column </w:t>
      </w:r>
      <w:r>
        <w:rPr>
          <w:rStyle w:val="Strong"/>
          <w:rFonts w:ascii="Microsoft YaHei" w:eastAsia="Microsoft YaHei" w:hAnsi="Microsoft YaHei" w:hint="eastAsia"/>
          <w:color w:val="333333"/>
          <w:sz w:val="21"/>
          <w:szCs w:val="21"/>
        </w:rPr>
        <w:t>T (ORDER_ID)</w:t>
      </w:r>
      <w:r>
        <w:rPr>
          <w:rFonts w:ascii="Microsoft YaHei" w:eastAsia="Microsoft YaHei" w:hAnsi="Microsoft YaHei" w:hint="eastAsia"/>
          <w:color w:val="333333"/>
          <w:sz w:val="21"/>
          <w:szCs w:val="21"/>
        </w:rPr>
        <w:t> since ORDER_ID values are unique.</w:t>
      </w:r>
    </w:p>
    <w:p w14:paraId="542573A7" w14:textId="77777777" w:rsidR="00177E35" w:rsidRDefault="00177E35" w:rsidP="00177E35">
      <w:pPr>
        <w:numPr>
          <w:ilvl w:val="0"/>
          <w:numId w:val="15"/>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On the </w:t>
      </w:r>
      <w:r>
        <w:rPr>
          <w:rStyle w:val="Strong"/>
          <w:rFonts w:ascii="Microsoft YaHei" w:eastAsia="Microsoft YaHei" w:hAnsi="Microsoft YaHei" w:hint="eastAsia"/>
          <w:color w:val="333333"/>
          <w:sz w:val="21"/>
          <w:szCs w:val="21"/>
        </w:rPr>
        <w:t>Home</w:t>
      </w:r>
      <w:r>
        <w:rPr>
          <w:rFonts w:ascii="Microsoft YaHei" w:eastAsia="Microsoft YaHei" w:hAnsi="Microsoft YaHei" w:hint="eastAsia"/>
          <w:color w:val="333333"/>
          <w:sz w:val="21"/>
          <w:szCs w:val="21"/>
        </w:rPr>
        <w:t> tab, click </w:t>
      </w:r>
      <w:r>
        <w:rPr>
          <w:rStyle w:val="Strong"/>
          <w:rFonts w:ascii="Microsoft YaHei" w:eastAsia="Microsoft YaHei" w:hAnsi="Microsoft YaHei" w:hint="eastAsia"/>
          <w:color w:val="333333"/>
          <w:sz w:val="21"/>
          <w:szCs w:val="21"/>
        </w:rPr>
        <w:t>Conditional Formatting&gt; Highlight Cells Rules&gt; Duplicate Values</w:t>
      </w:r>
      <w:r>
        <w:rPr>
          <w:rFonts w:ascii="Microsoft YaHei" w:eastAsia="Microsoft YaHei" w:hAnsi="Microsoft YaHei" w:hint="eastAsia"/>
          <w:color w:val="333333"/>
          <w:sz w:val="21"/>
          <w:szCs w:val="21"/>
        </w:rPr>
        <w:t>, and then click </w:t>
      </w:r>
      <w:r>
        <w:rPr>
          <w:rStyle w:val="Strong"/>
          <w:rFonts w:ascii="Microsoft YaHei" w:eastAsia="Microsoft YaHei" w:hAnsi="Microsoft YaHei" w:hint="eastAsia"/>
          <w:color w:val="333333"/>
          <w:sz w:val="21"/>
          <w:szCs w:val="21"/>
        </w:rPr>
        <w:t>OK</w:t>
      </w:r>
      <w:r>
        <w:rPr>
          <w:rFonts w:ascii="Microsoft YaHei" w:eastAsia="Microsoft YaHei" w:hAnsi="Microsoft YaHei" w:hint="eastAsia"/>
          <w:color w:val="333333"/>
          <w:sz w:val="21"/>
          <w:szCs w:val="21"/>
        </w:rPr>
        <w:t>.</w:t>
      </w:r>
    </w:p>
    <w:p w14:paraId="3BD2BAD7" w14:textId="77777777" w:rsidR="00177E35" w:rsidRDefault="00177E35" w:rsidP="00177E35">
      <w:pPr>
        <w:numPr>
          <w:ilvl w:val="0"/>
          <w:numId w:val="15"/>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Select the whole datasheet </w:t>
      </w:r>
      <w:r>
        <w:rPr>
          <w:rStyle w:val="Strong"/>
          <w:rFonts w:ascii="Microsoft YaHei" w:eastAsia="Microsoft YaHei" w:hAnsi="Microsoft YaHei" w:hint="eastAsia"/>
          <w:color w:val="333333"/>
          <w:sz w:val="21"/>
          <w:szCs w:val="21"/>
        </w:rPr>
        <w:t>(CTRL+SHIFT+END)</w:t>
      </w:r>
    </w:p>
    <w:p w14:paraId="1E569689" w14:textId="77777777" w:rsidR="00177E35" w:rsidRDefault="00177E35" w:rsidP="00177E35">
      <w:pPr>
        <w:numPr>
          <w:ilvl w:val="0"/>
          <w:numId w:val="15"/>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On the </w:t>
      </w:r>
      <w:r>
        <w:rPr>
          <w:rStyle w:val="Strong"/>
          <w:rFonts w:ascii="Microsoft YaHei" w:eastAsia="Microsoft YaHei" w:hAnsi="Microsoft YaHei" w:hint="eastAsia"/>
          <w:color w:val="333333"/>
          <w:sz w:val="21"/>
          <w:szCs w:val="21"/>
        </w:rPr>
        <w:t>Data</w:t>
      </w:r>
      <w:r>
        <w:rPr>
          <w:rFonts w:ascii="Microsoft YaHei" w:eastAsia="Microsoft YaHei" w:hAnsi="Microsoft YaHei" w:hint="eastAsia"/>
          <w:color w:val="333333"/>
          <w:sz w:val="21"/>
          <w:szCs w:val="21"/>
        </w:rPr>
        <w:t> tab, click </w:t>
      </w:r>
      <w:r>
        <w:rPr>
          <w:rStyle w:val="Strong"/>
          <w:rFonts w:ascii="Microsoft YaHei" w:eastAsia="Microsoft YaHei" w:hAnsi="Microsoft YaHei" w:hint="eastAsia"/>
          <w:color w:val="333333"/>
          <w:sz w:val="21"/>
          <w:szCs w:val="21"/>
        </w:rPr>
        <w:t>Remove Duplicates</w:t>
      </w:r>
      <w:r>
        <w:rPr>
          <w:rFonts w:ascii="Microsoft YaHei" w:eastAsia="Microsoft YaHei" w:hAnsi="Microsoft YaHei" w:hint="eastAsia"/>
          <w:color w:val="333333"/>
          <w:sz w:val="21"/>
          <w:szCs w:val="21"/>
        </w:rPr>
        <w:t>.</w:t>
      </w:r>
    </w:p>
    <w:p w14:paraId="7AD9C3BB" w14:textId="77777777" w:rsidR="00177E35" w:rsidRDefault="00177E35" w:rsidP="00177E35">
      <w:pPr>
        <w:numPr>
          <w:ilvl w:val="0"/>
          <w:numId w:val="15"/>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 the Remove Duplicates dialog box, ensure that </w:t>
      </w:r>
      <w:proofErr w:type="gramStart"/>
      <w:r>
        <w:rPr>
          <w:rStyle w:val="Strong"/>
          <w:rFonts w:ascii="Microsoft YaHei" w:eastAsia="Microsoft YaHei" w:hAnsi="Microsoft YaHei" w:hint="eastAsia"/>
          <w:color w:val="333333"/>
          <w:sz w:val="21"/>
          <w:szCs w:val="21"/>
        </w:rPr>
        <w:t>Select</w:t>
      </w:r>
      <w:proofErr w:type="gramEnd"/>
      <w:r>
        <w:rPr>
          <w:rStyle w:val="Strong"/>
          <w:rFonts w:ascii="Microsoft YaHei" w:eastAsia="Microsoft YaHei" w:hAnsi="Microsoft YaHei" w:hint="eastAsia"/>
          <w:color w:val="333333"/>
          <w:sz w:val="21"/>
          <w:szCs w:val="21"/>
        </w:rPr>
        <w:t xml:space="preserve"> all columns</w:t>
      </w:r>
      <w:r>
        <w:rPr>
          <w:rFonts w:ascii="Microsoft YaHei" w:eastAsia="Microsoft YaHei" w:hAnsi="Microsoft YaHei" w:hint="eastAsia"/>
          <w:color w:val="333333"/>
          <w:sz w:val="21"/>
          <w:szCs w:val="21"/>
        </w:rPr>
        <w:t> is checked and that </w:t>
      </w:r>
      <w:r>
        <w:rPr>
          <w:rStyle w:val="Strong"/>
          <w:rFonts w:ascii="Microsoft YaHei" w:eastAsia="Microsoft YaHei" w:hAnsi="Microsoft YaHei" w:hint="eastAsia"/>
          <w:color w:val="333333"/>
          <w:sz w:val="21"/>
          <w:szCs w:val="21"/>
        </w:rPr>
        <w:t>My data has headers</w:t>
      </w:r>
      <w:r>
        <w:rPr>
          <w:rFonts w:ascii="Microsoft YaHei" w:eastAsia="Microsoft YaHei" w:hAnsi="Microsoft YaHei" w:hint="eastAsia"/>
          <w:color w:val="333333"/>
          <w:sz w:val="21"/>
          <w:szCs w:val="21"/>
        </w:rPr>
        <w:t> is also checked, then click </w:t>
      </w:r>
      <w:r>
        <w:rPr>
          <w:rStyle w:val="Strong"/>
          <w:rFonts w:ascii="Microsoft YaHei" w:eastAsia="Microsoft YaHei" w:hAnsi="Microsoft YaHei" w:hint="eastAsia"/>
          <w:color w:val="333333"/>
          <w:sz w:val="21"/>
          <w:szCs w:val="21"/>
        </w:rPr>
        <w:t>OK</w:t>
      </w:r>
      <w:r>
        <w:rPr>
          <w:rFonts w:ascii="Microsoft YaHei" w:eastAsia="Microsoft YaHei" w:hAnsi="Microsoft YaHei" w:hint="eastAsia"/>
          <w:color w:val="333333"/>
          <w:sz w:val="21"/>
          <w:szCs w:val="21"/>
        </w:rPr>
        <w:t>.</w:t>
      </w:r>
    </w:p>
    <w:p w14:paraId="0F36E575" w14:textId="77777777" w:rsidR="00177E35" w:rsidRDefault="00177E35" w:rsidP="00177E35">
      <w:pPr>
        <w:numPr>
          <w:ilvl w:val="0"/>
          <w:numId w:val="15"/>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 the pop-up box informing you how many duplicate values were found and removed, click </w:t>
      </w:r>
      <w:r>
        <w:rPr>
          <w:rStyle w:val="Strong"/>
          <w:rFonts w:ascii="Microsoft YaHei" w:eastAsia="Microsoft YaHei" w:hAnsi="Microsoft YaHei" w:hint="eastAsia"/>
          <w:color w:val="333333"/>
          <w:sz w:val="21"/>
          <w:szCs w:val="21"/>
        </w:rPr>
        <w:t>OK</w:t>
      </w:r>
      <w:r>
        <w:rPr>
          <w:rFonts w:ascii="Microsoft YaHei" w:eastAsia="Microsoft YaHei" w:hAnsi="Microsoft YaHei" w:hint="eastAsia"/>
          <w:color w:val="333333"/>
          <w:sz w:val="21"/>
          <w:szCs w:val="21"/>
        </w:rPr>
        <w:t>.</w:t>
      </w:r>
    </w:p>
    <w:p w14:paraId="480D6B2E" w14:textId="6989B8B1" w:rsidR="00177E35" w:rsidRDefault="00177E35" w:rsidP="00177E35">
      <w:pPr>
        <w:rPr>
          <w:rFonts w:ascii="Times New Roman" w:eastAsia="Times New Roman" w:hAnsi="Times New Roman" w:hint="eastAsia"/>
        </w:rPr>
      </w:pPr>
      <w:r>
        <w:lastRenderedPageBreak/>
        <w:fldChar w:fldCharType="begin"/>
      </w:r>
      <w:r>
        <w:instrText xml:space="preserve"> INCLUDEPICTURE "https://cf-courses-data.s3.us.cloud-object-storage.appdomain.cloud/IBMDeveloperSkillsNetwork-DA0130EN-SkillsNetwork/Hands-on%20Labs/Lab%205%20-%20Cleaning%20Data/images/1C.png" \* MERGEFORMATINET </w:instrText>
      </w:r>
      <w:r>
        <w:fldChar w:fldCharType="separate"/>
      </w:r>
      <w:r>
        <w:rPr>
          <w:noProof/>
        </w:rPr>
        <w:drawing>
          <wp:inline distT="0" distB="0" distL="0" distR="0" wp14:anchorId="6531A33D" wp14:editId="537FD135">
            <wp:extent cx="5943600" cy="237744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r>
        <w:fldChar w:fldCharType="end"/>
      </w:r>
      <w:r>
        <w:rPr>
          <w:rFonts w:ascii="Microsoft YaHei" w:eastAsia="Microsoft YaHei" w:hAnsi="Microsoft YaHei" w:hint="eastAsia"/>
          <w:color w:val="333333"/>
          <w:sz w:val="21"/>
          <w:szCs w:val="21"/>
        </w:rPr>
        <w:br/>
      </w:r>
    </w:p>
    <w:p w14:paraId="45D5ADF6" w14:textId="77777777" w:rsidR="00177E35" w:rsidRDefault="00177E35" w:rsidP="00177E35">
      <w:pPr>
        <w:pStyle w:val="Heading2"/>
        <w:pBdr>
          <w:bottom w:val="single" w:sz="6" w:space="4" w:color="EEEEEE"/>
        </w:pBdr>
        <w:spacing w:before="240" w:after="240"/>
        <w:rPr>
          <w:rFonts w:ascii="Microsoft YaHei" w:eastAsia="Microsoft YaHei" w:hAnsi="Microsoft YaHei"/>
          <w:color w:val="333333"/>
          <w:sz w:val="42"/>
          <w:szCs w:val="42"/>
        </w:rPr>
      </w:pPr>
      <w:r>
        <w:rPr>
          <w:rFonts w:ascii="Microsoft YaHei" w:eastAsia="Microsoft YaHei" w:hAnsi="Microsoft YaHei" w:hint="eastAsia"/>
          <w:color w:val="333333"/>
          <w:sz w:val="42"/>
          <w:szCs w:val="42"/>
        </w:rPr>
        <w:t xml:space="preserve">Task D: Use Find &amp; Replace to correct </w:t>
      </w:r>
      <w:proofErr w:type="gramStart"/>
      <w:r>
        <w:rPr>
          <w:rFonts w:ascii="Microsoft YaHei" w:eastAsia="Microsoft YaHei" w:hAnsi="Microsoft YaHei" w:hint="eastAsia"/>
          <w:color w:val="333333"/>
          <w:sz w:val="42"/>
          <w:szCs w:val="42"/>
        </w:rPr>
        <w:t>misspelling</w:t>
      </w:r>
      <w:proofErr w:type="gramEnd"/>
    </w:p>
    <w:p w14:paraId="317F7F93" w14:textId="77777777" w:rsidR="00177E35" w:rsidRDefault="00177E35" w:rsidP="00177E35">
      <w:pPr>
        <w:numPr>
          <w:ilvl w:val="0"/>
          <w:numId w:val="16"/>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On the </w:t>
      </w:r>
      <w:r>
        <w:rPr>
          <w:rStyle w:val="Strong"/>
          <w:rFonts w:ascii="Microsoft YaHei" w:eastAsia="Microsoft YaHei" w:hAnsi="Microsoft YaHei" w:hint="eastAsia"/>
          <w:color w:val="333333"/>
          <w:sz w:val="21"/>
          <w:szCs w:val="21"/>
        </w:rPr>
        <w:t>Home</w:t>
      </w:r>
      <w:r>
        <w:rPr>
          <w:rFonts w:ascii="Microsoft YaHei" w:eastAsia="Microsoft YaHei" w:hAnsi="Microsoft YaHei" w:hint="eastAsia"/>
          <w:color w:val="333333"/>
          <w:sz w:val="21"/>
          <w:szCs w:val="21"/>
        </w:rPr>
        <w:t> tab, click </w:t>
      </w:r>
      <w:r>
        <w:rPr>
          <w:rStyle w:val="Strong"/>
          <w:rFonts w:ascii="Microsoft YaHei" w:eastAsia="Microsoft YaHei" w:hAnsi="Microsoft YaHei" w:hint="eastAsia"/>
          <w:color w:val="333333"/>
          <w:sz w:val="21"/>
          <w:szCs w:val="21"/>
        </w:rPr>
        <w:t>Find &amp; Select</w:t>
      </w:r>
      <w:r>
        <w:rPr>
          <w:rFonts w:ascii="Microsoft YaHei" w:eastAsia="Microsoft YaHei" w:hAnsi="Microsoft YaHei" w:hint="eastAsia"/>
          <w:color w:val="333333"/>
          <w:sz w:val="21"/>
          <w:szCs w:val="21"/>
        </w:rPr>
        <w:t>.</w:t>
      </w:r>
    </w:p>
    <w:p w14:paraId="034DEFA4" w14:textId="77777777" w:rsidR="00177E35" w:rsidRDefault="00177E35" w:rsidP="00177E35">
      <w:pPr>
        <w:numPr>
          <w:ilvl w:val="0"/>
          <w:numId w:val="16"/>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Click </w:t>
      </w:r>
      <w:r>
        <w:rPr>
          <w:rStyle w:val="Strong"/>
          <w:rFonts w:ascii="Microsoft YaHei" w:eastAsia="Microsoft YaHei" w:hAnsi="Microsoft YaHei" w:hint="eastAsia"/>
          <w:color w:val="333333"/>
          <w:sz w:val="21"/>
          <w:szCs w:val="21"/>
        </w:rPr>
        <w:t>Find</w:t>
      </w:r>
      <w:r>
        <w:rPr>
          <w:rFonts w:ascii="Microsoft YaHei" w:eastAsia="Microsoft YaHei" w:hAnsi="Microsoft YaHei" w:hint="eastAsia"/>
          <w:color w:val="333333"/>
          <w:sz w:val="21"/>
          <w:szCs w:val="21"/>
        </w:rPr>
        <w:t>. In Find what, type </w:t>
      </w:r>
      <w:proofErr w:type="spellStart"/>
      <w:r>
        <w:rPr>
          <w:rStyle w:val="Strong"/>
          <w:rFonts w:ascii="Microsoft YaHei" w:eastAsia="Microsoft YaHei" w:hAnsi="Microsoft YaHei" w:hint="eastAsia"/>
          <w:color w:val="333333"/>
          <w:sz w:val="21"/>
          <w:szCs w:val="21"/>
        </w:rPr>
        <w:t>jcb</w:t>
      </w:r>
      <w:proofErr w:type="spellEnd"/>
      <w:r>
        <w:rPr>
          <w:rFonts w:ascii="Microsoft YaHei" w:eastAsia="Microsoft YaHei" w:hAnsi="Microsoft YaHei" w:hint="eastAsia"/>
          <w:color w:val="333333"/>
          <w:sz w:val="21"/>
          <w:szCs w:val="21"/>
        </w:rPr>
        <w:t>, and click </w:t>
      </w:r>
      <w:r>
        <w:rPr>
          <w:rStyle w:val="Strong"/>
          <w:rFonts w:ascii="Microsoft YaHei" w:eastAsia="Microsoft YaHei" w:hAnsi="Microsoft YaHei" w:hint="eastAsia"/>
          <w:color w:val="333333"/>
          <w:sz w:val="21"/>
          <w:szCs w:val="21"/>
        </w:rPr>
        <w:t>Find All</w:t>
      </w:r>
      <w:r>
        <w:rPr>
          <w:rFonts w:ascii="Microsoft YaHei" w:eastAsia="Microsoft YaHei" w:hAnsi="Microsoft YaHei" w:hint="eastAsia"/>
          <w:color w:val="333333"/>
          <w:sz w:val="21"/>
          <w:szCs w:val="21"/>
        </w:rPr>
        <w:t>.</w:t>
      </w:r>
    </w:p>
    <w:p w14:paraId="5FEF13C2" w14:textId="77777777" w:rsidR="00177E35" w:rsidRDefault="00177E35" w:rsidP="00177E35">
      <w:pPr>
        <w:numPr>
          <w:ilvl w:val="0"/>
          <w:numId w:val="16"/>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Click </w:t>
      </w:r>
      <w:r>
        <w:rPr>
          <w:rStyle w:val="Strong"/>
          <w:rFonts w:ascii="Microsoft YaHei" w:eastAsia="Microsoft YaHei" w:hAnsi="Microsoft YaHei" w:hint="eastAsia"/>
          <w:color w:val="333333"/>
          <w:sz w:val="21"/>
          <w:szCs w:val="21"/>
        </w:rPr>
        <w:t>Replace</w:t>
      </w:r>
      <w:r>
        <w:rPr>
          <w:rFonts w:ascii="Microsoft YaHei" w:eastAsia="Microsoft YaHei" w:hAnsi="Microsoft YaHei" w:hint="eastAsia"/>
          <w:color w:val="333333"/>
          <w:sz w:val="21"/>
          <w:szCs w:val="21"/>
        </w:rPr>
        <w:t>.</w:t>
      </w:r>
    </w:p>
    <w:p w14:paraId="71D5E79F" w14:textId="77777777" w:rsidR="00177E35" w:rsidRDefault="00177E35" w:rsidP="00177E35">
      <w:pPr>
        <w:numPr>
          <w:ilvl w:val="0"/>
          <w:numId w:val="16"/>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 Replace with, type </w:t>
      </w:r>
      <w:r>
        <w:rPr>
          <w:rStyle w:val="Strong"/>
          <w:rFonts w:ascii="Microsoft YaHei" w:eastAsia="Microsoft YaHei" w:hAnsi="Microsoft YaHei" w:hint="eastAsia"/>
          <w:color w:val="333333"/>
          <w:sz w:val="21"/>
          <w:szCs w:val="21"/>
        </w:rPr>
        <w:t>JCB</w:t>
      </w:r>
      <w:r>
        <w:rPr>
          <w:rFonts w:ascii="Microsoft YaHei" w:eastAsia="Microsoft YaHei" w:hAnsi="Microsoft YaHei" w:hint="eastAsia"/>
          <w:color w:val="333333"/>
          <w:sz w:val="21"/>
          <w:szCs w:val="21"/>
        </w:rPr>
        <w:t>, click </w:t>
      </w:r>
      <w:r>
        <w:rPr>
          <w:rStyle w:val="Strong"/>
          <w:rFonts w:ascii="Microsoft YaHei" w:eastAsia="Microsoft YaHei" w:hAnsi="Microsoft YaHei" w:hint="eastAsia"/>
          <w:color w:val="333333"/>
          <w:sz w:val="21"/>
          <w:szCs w:val="21"/>
        </w:rPr>
        <w:t>Replace All</w:t>
      </w:r>
      <w:r>
        <w:rPr>
          <w:rFonts w:ascii="Microsoft YaHei" w:eastAsia="Microsoft YaHei" w:hAnsi="Microsoft YaHei" w:hint="eastAsia"/>
          <w:color w:val="333333"/>
          <w:sz w:val="21"/>
          <w:szCs w:val="21"/>
        </w:rPr>
        <w:t>, and then click the </w:t>
      </w:r>
      <w:r>
        <w:rPr>
          <w:rStyle w:val="Strong"/>
          <w:rFonts w:ascii="Microsoft YaHei" w:eastAsia="Microsoft YaHei" w:hAnsi="Microsoft YaHei" w:hint="eastAsia"/>
          <w:color w:val="333333"/>
          <w:sz w:val="21"/>
          <w:szCs w:val="21"/>
        </w:rPr>
        <w:t>Close</w:t>
      </w:r>
      <w:r>
        <w:rPr>
          <w:rFonts w:ascii="Microsoft YaHei" w:eastAsia="Microsoft YaHei" w:hAnsi="Microsoft YaHei" w:hint="eastAsia"/>
          <w:color w:val="333333"/>
          <w:sz w:val="21"/>
          <w:szCs w:val="21"/>
        </w:rPr>
        <w:t> icon.</w:t>
      </w:r>
    </w:p>
    <w:p w14:paraId="3623B00E" w14:textId="77777777" w:rsidR="00177E35" w:rsidRDefault="00177E35" w:rsidP="00177E35">
      <w:pPr>
        <w:numPr>
          <w:ilvl w:val="0"/>
          <w:numId w:val="16"/>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On the </w:t>
      </w:r>
      <w:r>
        <w:rPr>
          <w:rStyle w:val="Strong"/>
          <w:rFonts w:ascii="Microsoft YaHei" w:eastAsia="Microsoft YaHei" w:hAnsi="Microsoft YaHei" w:hint="eastAsia"/>
          <w:color w:val="333333"/>
          <w:sz w:val="21"/>
          <w:szCs w:val="21"/>
        </w:rPr>
        <w:t>Home</w:t>
      </w:r>
      <w:r>
        <w:rPr>
          <w:rFonts w:ascii="Microsoft YaHei" w:eastAsia="Microsoft YaHei" w:hAnsi="Microsoft YaHei" w:hint="eastAsia"/>
          <w:color w:val="333333"/>
          <w:sz w:val="21"/>
          <w:szCs w:val="21"/>
        </w:rPr>
        <w:t> tab, click </w:t>
      </w:r>
      <w:r>
        <w:rPr>
          <w:rStyle w:val="Strong"/>
          <w:rFonts w:ascii="Microsoft YaHei" w:eastAsia="Microsoft YaHei" w:hAnsi="Microsoft YaHei" w:hint="eastAsia"/>
          <w:color w:val="333333"/>
          <w:sz w:val="21"/>
          <w:szCs w:val="21"/>
        </w:rPr>
        <w:t>Conditional Formatting&gt; Clear Rules&gt; Clear Rules from Entire Sheet</w:t>
      </w:r>
      <w:r>
        <w:rPr>
          <w:rFonts w:ascii="Microsoft YaHei" w:eastAsia="Microsoft YaHei" w:hAnsi="Microsoft YaHei" w:hint="eastAsia"/>
          <w:color w:val="333333"/>
          <w:sz w:val="21"/>
          <w:szCs w:val="21"/>
        </w:rPr>
        <w:t>.</w:t>
      </w:r>
    </w:p>
    <w:p w14:paraId="1225D524" w14:textId="6606DCFC" w:rsidR="00177E35" w:rsidRDefault="00177E35" w:rsidP="00177E35">
      <w:pPr>
        <w:rPr>
          <w:rFonts w:ascii="Times New Roman" w:eastAsia="Times New Roman" w:hAnsi="Times New Roman" w:hint="eastAsia"/>
        </w:rPr>
      </w:pPr>
      <w:r>
        <w:lastRenderedPageBreak/>
        <w:fldChar w:fldCharType="begin"/>
      </w:r>
      <w:r>
        <w:instrText xml:space="preserve"> INCLUDEPICTURE "https://cf-courses-data.s3.us.cloud-object-storage.appdomain.cloud/IBMDeveloperSkillsNetwork-DA0130EN-SkillsNetwork/Hands-on%20Labs/Lab%205%20-%20Cleaning%20Data/images/1D.png" \* MERGEFORMATINET </w:instrText>
      </w:r>
      <w:r>
        <w:fldChar w:fldCharType="separate"/>
      </w:r>
      <w:r>
        <w:rPr>
          <w:noProof/>
        </w:rPr>
        <w:drawing>
          <wp:inline distT="0" distB="0" distL="0" distR="0" wp14:anchorId="3C504017" wp14:editId="1CEDB35E">
            <wp:extent cx="5080000" cy="66040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00" cy="6604000"/>
                    </a:xfrm>
                    <a:prstGeom prst="rect">
                      <a:avLst/>
                    </a:prstGeom>
                    <a:noFill/>
                    <a:ln>
                      <a:noFill/>
                    </a:ln>
                  </pic:spPr>
                </pic:pic>
              </a:graphicData>
            </a:graphic>
          </wp:inline>
        </w:drawing>
      </w:r>
      <w:r>
        <w:fldChar w:fldCharType="end"/>
      </w:r>
      <w:r>
        <w:rPr>
          <w:rFonts w:ascii="Microsoft YaHei" w:eastAsia="Microsoft YaHei" w:hAnsi="Microsoft YaHei" w:hint="eastAsia"/>
          <w:color w:val="333333"/>
          <w:sz w:val="21"/>
          <w:szCs w:val="21"/>
        </w:rPr>
        <w:br/>
      </w:r>
    </w:p>
    <w:p w14:paraId="506E8791" w14:textId="77777777" w:rsidR="00177E35" w:rsidRDefault="00177E35" w:rsidP="00177E35">
      <w:pPr>
        <w:pStyle w:val="Heading1"/>
        <w:pBdr>
          <w:bottom w:val="single" w:sz="6" w:space="4" w:color="EEEEEE"/>
        </w:pBdr>
        <w:spacing w:before="240" w:beforeAutospacing="0" w:after="240" w:afterAutospacing="0"/>
        <w:rPr>
          <w:rFonts w:ascii="Microsoft YaHei" w:eastAsia="Microsoft YaHei" w:hAnsi="Microsoft YaHei"/>
          <w:color w:val="333333"/>
          <w:sz w:val="54"/>
          <w:szCs w:val="54"/>
        </w:rPr>
      </w:pPr>
      <w:r>
        <w:rPr>
          <w:rFonts w:ascii="Microsoft YaHei" w:eastAsia="Microsoft YaHei" w:hAnsi="Microsoft YaHei" w:hint="eastAsia"/>
          <w:color w:val="333333"/>
          <w:sz w:val="54"/>
          <w:szCs w:val="54"/>
        </w:rPr>
        <w:t>Exercise 2: Dealing with Inconsistencies in Data</w:t>
      </w:r>
    </w:p>
    <w:p w14:paraId="3B539613" w14:textId="77777777" w:rsidR="00177E35" w:rsidRDefault="00177E35" w:rsidP="00177E35">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In this exercise, you will learn how to change the case of text, how to change date formatting, and how to trim whitespace from data.</w:t>
      </w:r>
    </w:p>
    <w:p w14:paraId="10B12CEC" w14:textId="77777777" w:rsidR="00177E35" w:rsidRDefault="00177E35" w:rsidP="00177E35">
      <w:pPr>
        <w:pStyle w:val="Heading2"/>
        <w:pBdr>
          <w:bottom w:val="single" w:sz="6" w:space="4" w:color="EEEEEE"/>
        </w:pBdr>
        <w:spacing w:before="240" w:after="240"/>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 xml:space="preserve">Task A: Use the PROPER function to change text from upper case to proper </w:t>
      </w:r>
      <w:proofErr w:type="gramStart"/>
      <w:r>
        <w:rPr>
          <w:rFonts w:ascii="Microsoft YaHei" w:eastAsia="Microsoft YaHei" w:hAnsi="Microsoft YaHei" w:hint="eastAsia"/>
          <w:color w:val="333333"/>
          <w:sz w:val="42"/>
          <w:szCs w:val="42"/>
        </w:rPr>
        <w:t>case</w:t>
      </w:r>
      <w:proofErr w:type="gramEnd"/>
    </w:p>
    <w:p w14:paraId="7815214A" w14:textId="77777777" w:rsidR="00177E35" w:rsidRDefault="00177E35" w:rsidP="00177E35">
      <w:pPr>
        <w:numPr>
          <w:ilvl w:val="0"/>
          <w:numId w:val="17"/>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Select row </w:t>
      </w:r>
      <w:r>
        <w:rPr>
          <w:rStyle w:val="Strong"/>
          <w:rFonts w:ascii="Microsoft YaHei" w:eastAsia="Microsoft YaHei" w:hAnsi="Microsoft YaHei" w:hint="eastAsia"/>
          <w:color w:val="333333"/>
          <w:sz w:val="21"/>
          <w:szCs w:val="21"/>
        </w:rPr>
        <w:t>2</w:t>
      </w:r>
      <w:r>
        <w:rPr>
          <w:rFonts w:ascii="Microsoft YaHei" w:eastAsia="Microsoft YaHei" w:hAnsi="Microsoft YaHei" w:hint="eastAsia"/>
          <w:color w:val="333333"/>
          <w:sz w:val="21"/>
          <w:szCs w:val="21"/>
        </w:rPr>
        <w:t>, then right-click it and choose </w:t>
      </w:r>
      <w:r>
        <w:rPr>
          <w:rStyle w:val="Strong"/>
          <w:rFonts w:ascii="Microsoft YaHei" w:eastAsia="Microsoft YaHei" w:hAnsi="Microsoft YaHei" w:hint="eastAsia"/>
          <w:color w:val="333333"/>
          <w:sz w:val="21"/>
          <w:szCs w:val="21"/>
        </w:rPr>
        <w:t>Insert Rows</w:t>
      </w:r>
      <w:r>
        <w:rPr>
          <w:rFonts w:ascii="Microsoft YaHei" w:eastAsia="Microsoft YaHei" w:hAnsi="Microsoft YaHei" w:hint="eastAsia"/>
          <w:color w:val="333333"/>
          <w:sz w:val="21"/>
          <w:szCs w:val="21"/>
        </w:rPr>
        <w:t>.</w:t>
      </w:r>
    </w:p>
    <w:p w14:paraId="5DAAFFA1" w14:textId="77777777" w:rsidR="00177E35" w:rsidRDefault="00177E35" w:rsidP="00177E35">
      <w:pPr>
        <w:numPr>
          <w:ilvl w:val="0"/>
          <w:numId w:val="17"/>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 cell </w:t>
      </w:r>
      <w:r>
        <w:rPr>
          <w:rStyle w:val="Strong"/>
          <w:rFonts w:ascii="Microsoft YaHei" w:eastAsia="Microsoft YaHei" w:hAnsi="Microsoft YaHei" w:hint="eastAsia"/>
          <w:color w:val="333333"/>
          <w:sz w:val="21"/>
          <w:szCs w:val="21"/>
        </w:rPr>
        <w:t>A2</w:t>
      </w:r>
      <w:r>
        <w:rPr>
          <w:rFonts w:ascii="Microsoft YaHei" w:eastAsia="Microsoft YaHei" w:hAnsi="Microsoft YaHei" w:hint="eastAsia"/>
          <w:color w:val="333333"/>
          <w:sz w:val="21"/>
          <w:szCs w:val="21"/>
        </w:rPr>
        <w:t>, type </w:t>
      </w:r>
      <w:r>
        <w:rPr>
          <w:rStyle w:val="Strong"/>
          <w:rFonts w:ascii="Microsoft YaHei" w:eastAsia="Microsoft YaHei" w:hAnsi="Microsoft YaHei" w:hint="eastAsia"/>
          <w:color w:val="333333"/>
          <w:sz w:val="21"/>
          <w:szCs w:val="21"/>
        </w:rPr>
        <w:t>=PROPER(A1)</w:t>
      </w:r>
      <w:r>
        <w:rPr>
          <w:rFonts w:ascii="Microsoft YaHei" w:eastAsia="Microsoft YaHei" w:hAnsi="Microsoft YaHei" w:hint="eastAsia"/>
          <w:color w:val="333333"/>
          <w:sz w:val="21"/>
          <w:szCs w:val="21"/>
        </w:rPr>
        <w:t> and press </w:t>
      </w:r>
      <w:r>
        <w:rPr>
          <w:rStyle w:val="Strong"/>
          <w:rFonts w:ascii="Microsoft YaHei" w:eastAsia="Microsoft YaHei" w:hAnsi="Microsoft YaHei" w:hint="eastAsia"/>
          <w:color w:val="333333"/>
          <w:sz w:val="21"/>
          <w:szCs w:val="21"/>
        </w:rPr>
        <w:t>Enter</w:t>
      </w:r>
      <w:r>
        <w:rPr>
          <w:rFonts w:ascii="Microsoft YaHei" w:eastAsia="Microsoft YaHei" w:hAnsi="Microsoft YaHei" w:hint="eastAsia"/>
          <w:color w:val="333333"/>
          <w:sz w:val="21"/>
          <w:szCs w:val="21"/>
        </w:rPr>
        <w:t>.</w:t>
      </w:r>
    </w:p>
    <w:p w14:paraId="041DA520" w14:textId="77777777" w:rsidR="00177E35" w:rsidRDefault="00177E35" w:rsidP="00177E35">
      <w:pPr>
        <w:numPr>
          <w:ilvl w:val="0"/>
          <w:numId w:val="17"/>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Hover over the bottom-right corner of cell </w:t>
      </w:r>
      <w:proofErr w:type="gramStart"/>
      <w:r>
        <w:rPr>
          <w:rStyle w:val="Strong"/>
          <w:rFonts w:ascii="Microsoft YaHei" w:eastAsia="Microsoft YaHei" w:hAnsi="Microsoft YaHei" w:hint="eastAsia"/>
          <w:color w:val="333333"/>
          <w:sz w:val="21"/>
          <w:szCs w:val="21"/>
        </w:rPr>
        <w:t>A2</w:t>
      </w:r>
      <w:r>
        <w:rPr>
          <w:rFonts w:ascii="Microsoft YaHei" w:eastAsia="Microsoft YaHei" w:hAnsi="Microsoft YaHei" w:hint="eastAsia"/>
          <w:color w:val="333333"/>
          <w:sz w:val="21"/>
          <w:szCs w:val="21"/>
        </w:rPr>
        <w:t>, and</w:t>
      </w:r>
      <w:proofErr w:type="gramEnd"/>
      <w:r>
        <w:rPr>
          <w:rFonts w:ascii="Microsoft YaHei" w:eastAsia="Microsoft YaHei" w:hAnsi="Microsoft YaHei" w:hint="eastAsia"/>
          <w:color w:val="333333"/>
          <w:sz w:val="21"/>
          <w:szCs w:val="21"/>
        </w:rPr>
        <w:t xml:space="preserve"> drag the </w:t>
      </w:r>
      <w:r>
        <w:rPr>
          <w:rStyle w:val="Strong"/>
          <w:rFonts w:ascii="Microsoft YaHei" w:eastAsia="Microsoft YaHei" w:hAnsi="Microsoft YaHei" w:hint="eastAsia"/>
          <w:color w:val="333333"/>
          <w:sz w:val="21"/>
          <w:szCs w:val="21"/>
        </w:rPr>
        <w:t>Fill Handle</w:t>
      </w:r>
      <w:r>
        <w:rPr>
          <w:rFonts w:ascii="Microsoft YaHei" w:eastAsia="Microsoft YaHei" w:hAnsi="Microsoft YaHei" w:hint="eastAsia"/>
          <w:color w:val="333333"/>
          <w:sz w:val="21"/>
          <w:szCs w:val="21"/>
        </w:rPr>
        <w:t> across to the last column.</w:t>
      </w:r>
    </w:p>
    <w:p w14:paraId="005463BE" w14:textId="77777777" w:rsidR="00177E35" w:rsidRDefault="00177E35" w:rsidP="00177E35">
      <w:pPr>
        <w:numPr>
          <w:ilvl w:val="1"/>
          <w:numId w:val="17"/>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If dragging across is too difficult with the mouse, then select the cells in the row 2 using </w:t>
      </w:r>
      <w:r>
        <w:rPr>
          <w:rStyle w:val="Strong"/>
          <w:rFonts w:ascii="Microsoft YaHei" w:eastAsia="Microsoft YaHei" w:hAnsi="Microsoft YaHei" w:hint="eastAsia"/>
          <w:color w:val="333333"/>
          <w:sz w:val="21"/>
          <w:szCs w:val="21"/>
        </w:rPr>
        <w:t>SHIFT+RIGHT ARROW</w:t>
      </w:r>
      <w:r>
        <w:rPr>
          <w:rFonts w:ascii="Microsoft YaHei" w:eastAsia="Microsoft YaHei" w:hAnsi="Microsoft YaHei" w:hint="eastAsia"/>
          <w:color w:val="333333"/>
          <w:sz w:val="21"/>
          <w:szCs w:val="21"/>
        </w:rPr>
        <w:t>, then press </w:t>
      </w:r>
      <w:r>
        <w:rPr>
          <w:rStyle w:val="Strong"/>
          <w:rFonts w:ascii="Microsoft YaHei" w:eastAsia="Microsoft YaHei" w:hAnsi="Microsoft YaHei" w:hint="eastAsia"/>
          <w:color w:val="333333"/>
          <w:sz w:val="21"/>
          <w:szCs w:val="21"/>
        </w:rPr>
        <w:t>F2</w:t>
      </w:r>
      <w:r>
        <w:rPr>
          <w:rFonts w:ascii="Microsoft YaHei" w:eastAsia="Microsoft YaHei" w:hAnsi="Microsoft YaHei" w:hint="eastAsia"/>
          <w:color w:val="333333"/>
          <w:sz w:val="21"/>
          <w:szCs w:val="21"/>
        </w:rPr>
        <w:t xml:space="preserve"> to put the cursor focus back </w:t>
      </w:r>
      <w:proofErr w:type="gramStart"/>
      <w:r>
        <w:rPr>
          <w:rFonts w:ascii="Microsoft YaHei" w:eastAsia="Microsoft YaHei" w:hAnsi="Microsoft YaHei" w:hint="eastAsia"/>
          <w:color w:val="333333"/>
          <w:sz w:val="21"/>
          <w:szCs w:val="21"/>
        </w:rPr>
        <w:t>in</w:t>
      </w:r>
      <w:proofErr w:type="gramEnd"/>
      <w:r>
        <w:rPr>
          <w:rFonts w:ascii="Microsoft YaHei" w:eastAsia="Microsoft YaHei" w:hAnsi="Microsoft YaHei" w:hint="eastAsia"/>
          <w:color w:val="333333"/>
          <w:sz w:val="21"/>
          <w:szCs w:val="21"/>
        </w:rPr>
        <w:t xml:space="preserve"> cell </w:t>
      </w:r>
      <w:r>
        <w:rPr>
          <w:rStyle w:val="Strong"/>
          <w:rFonts w:ascii="Microsoft YaHei" w:eastAsia="Microsoft YaHei" w:hAnsi="Microsoft YaHei" w:hint="eastAsia"/>
          <w:color w:val="333333"/>
          <w:sz w:val="21"/>
          <w:szCs w:val="21"/>
        </w:rPr>
        <w:t>A2</w:t>
      </w:r>
      <w:r>
        <w:rPr>
          <w:rFonts w:ascii="Microsoft YaHei" w:eastAsia="Microsoft YaHei" w:hAnsi="Microsoft YaHei" w:hint="eastAsia"/>
          <w:color w:val="333333"/>
          <w:sz w:val="21"/>
          <w:szCs w:val="21"/>
        </w:rPr>
        <w:t>, then hold </w:t>
      </w:r>
      <w:r>
        <w:rPr>
          <w:rStyle w:val="Strong"/>
          <w:rFonts w:ascii="Microsoft YaHei" w:eastAsia="Microsoft YaHei" w:hAnsi="Microsoft YaHei" w:hint="eastAsia"/>
          <w:color w:val="333333"/>
          <w:sz w:val="21"/>
          <w:szCs w:val="21"/>
        </w:rPr>
        <w:t>CTRL</w:t>
      </w:r>
      <w:r>
        <w:rPr>
          <w:rFonts w:ascii="Microsoft YaHei" w:eastAsia="Microsoft YaHei" w:hAnsi="Microsoft YaHei" w:hint="eastAsia"/>
          <w:color w:val="333333"/>
          <w:sz w:val="21"/>
          <w:szCs w:val="21"/>
        </w:rPr>
        <w:t> while you press </w:t>
      </w:r>
      <w:r>
        <w:rPr>
          <w:rStyle w:val="Strong"/>
          <w:rFonts w:ascii="Microsoft YaHei" w:eastAsia="Microsoft YaHei" w:hAnsi="Microsoft YaHei" w:hint="eastAsia"/>
          <w:color w:val="333333"/>
          <w:sz w:val="21"/>
          <w:szCs w:val="21"/>
        </w:rPr>
        <w:t>Enter</w:t>
      </w:r>
      <w:r>
        <w:rPr>
          <w:rFonts w:ascii="Microsoft YaHei" w:eastAsia="Microsoft YaHei" w:hAnsi="Microsoft YaHei" w:hint="eastAsia"/>
          <w:color w:val="333333"/>
          <w:sz w:val="21"/>
          <w:szCs w:val="21"/>
        </w:rPr>
        <w:t>.</w:t>
      </w:r>
    </w:p>
    <w:p w14:paraId="40831C75" w14:textId="77777777" w:rsidR="00177E35" w:rsidRDefault="00177E35" w:rsidP="00177E35">
      <w:pPr>
        <w:numPr>
          <w:ilvl w:val="0"/>
          <w:numId w:val="17"/>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Select row </w:t>
      </w:r>
      <w:r>
        <w:rPr>
          <w:rStyle w:val="Strong"/>
          <w:rFonts w:ascii="Microsoft YaHei" w:eastAsia="Microsoft YaHei" w:hAnsi="Microsoft YaHei" w:hint="eastAsia"/>
          <w:color w:val="333333"/>
          <w:sz w:val="21"/>
          <w:szCs w:val="21"/>
        </w:rPr>
        <w:t>2</w:t>
      </w:r>
      <w:r>
        <w:rPr>
          <w:rFonts w:ascii="Microsoft YaHei" w:eastAsia="Microsoft YaHei" w:hAnsi="Microsoft YaHei" w:hint="eastAsia"/>
          <w:color w:val="333333"/>
          <w:sz w:val="21"/>
          <w:szCs w:val="21"/>
        </w:rPr>
        <w:t>, then press </w:t>
      </w:r>
      <w:r>
        <w:rPr>
          <w:rStyle w:val="Strong"/>
          <w:rFonts w:ascii="Microsoft YaHei" w:eastAsia="Microsoft YaHei" w:hAnsi="Microsoft YaHei" w:hint="eastAsia"/>
          <w:color w:val="333333"/>
          <w:sz w:val="21"/>
          <w:szCs w:val="21"/>
        </w:rPr>
        <w:t>CTRL+C</w:t>
      </w:r>
      <w:r>
        <w:rPr>
          <w:rFonts w:ascii="Microsoft YaHei" w:eastAsia="Microsoft YaHei" w:hAnsi="Microsoft YaHei" w:hint="eastAsia"/>
          <w:color w:val="333333"/>
          <w:sz w:val="21"/>
          <w:szCs w:val="21"/>
        </w:rPr>
        <w:t>.</w:t>
      </w:r>
    </w:p>
    <w:p w14:paraId="00E78356" w14:textId="77777777" w:rsidR="00177E35" w:rsidRDefault="00177E35" w:rsidP="00177E35">
      <w:pPr>
        <w:numPr>
          <w:ilvl w:val="0"/>
          <w:numId w:val="17"/>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Select row </w:t>
      </w:r>
      <w:r>
        <w:rPr>
          <w:rStyle w:val="Strong"/>
          <w:rFonts w:ascii="Microsoft YaHei" w:eastAsia="Microsoft YaHei" w:hAnsi="Microsoft YaHei" w:hint="eastAsia"/>
          <w:color w:val="333333"/>
          <w:sz w:val="21"/>
          <w:szCs w:val="21"/>
        </w:rPr>
        <w:t>1</w:t>
      </w:r>
      <w:r>
        <w:rPr>
          <w:rFonts w:ascii="Microsoft YaHei" w:eastAsia="Microsoft YaHei" w:hAnsi="Microsoft YaHei" w:hint="eastAsia"/>
          <w:color w:val="333333"/>
          <w:sz w:val="21"/>
          <w:szCs w:val="21"/>
        </w:rPr>
        <w:t>, Right-click and choose </w:t>
      </w:r>
      <w:r>
        <w:rPr>
          <w:rStyle w:val="Strong"/>
          <w:rFonts w:ascii="Microsoft YaHei" w:eastAsia="Microsoft YaHei" w:hAnsi="Microsoft YaHei" w:hint="eastAsia"/>
          <w:color w:val="333333"/>
          <w:sz w:val="21"/>
          <w:szCs w:val="21"/>
        </w:rPr>
        <w:t>Paste Options&gt;Values</w:t>
      </w:r>
      <w:r>
        <w:rPr>
          <w:rFonts w:ascii="Microsoft YaHei" w:eastAsia="Microsoft YaHei" w:hAnsi="Microsoft YaHei" w:hint="eastAsia"/>
          <w:color w:val="333333"/>
          <w:sz w:val="21"/>
          <w:szCs w:val="21"/>
        </w:rPr>
        <w:t>.</w:t>
      </w:r>
    </w:p>
    <w:p w14:paraId="4CA6190A" w14:textId="77777777" w:rsidR="00177E35" w:rsidRDefault="00177E35" w:rsidP="00177E35">
      <w:pPr>
        <w:numPr>
          <w:ilvl w:val="0"/>
          <w:numId w:val="17"/>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Select row </w:t>
      </w:r>
      <w:r>
        <w:rPr>
          <w:rStyle w:val="Strong"/>
          <w:rFonts w:ascii="Microsoft YaHei" w:eastAsia="Microsoft YaHei" w:hAnsi="Microsoft YaHei" w:hint="eastAsia"/>
          <w:color w:val="333333"/>
          <w:sz w:val="21"/>
          <w:szCs w:val="21"/>
        </w:rPr>
        <w:t>2</w:t>
      </w:r>
      <w:r>
        <w:rPr>
          <w:rFonts w:ascii="Microsoft YaHei" w:eastAsia="Microsoft YaHei" w:hAnsi="Microsoft YaHei" w:hint="eastAsia"/>
          <w:color w:val="333333"/>
          <w:sz w:val="21"/>
          <w:szCs w:val="21"/>
        </w:rPr>
        <w:t>, right-click it and choose </w:t>
      </w:r>
      <w:r>
        <w:rPr>
          <w:rStyle w:val="Strong"/>
          <w:rFonts w:ascii="Microsoft YaHei" w:eastAsia="Microsoft YaHei" w:hAnsi="Microsoft YaHei" w:hint="eastAsia"/>
          <w:color w:val="333333"/>
          <w:sz w:val="21"/>
          <w:szCs w:val="21"/>
        </w:rPr>
        <w:t>Delete Rows</w:t>
      </w:r>
      <w:r>
        <w:rPr>
          <w:rFonts w:ascii="Microsoft YaHei" w:eastAsia="Microsoft YaHei" w:hAnsi="Microsoft YaHei" w:hint="eastAsia"/>
          <w:color w:val="333333"/>
          <w:sz w:val="21"/>
          <w:szCs w:val="21"/>
        </w:rPr>
        <w:t>.</w:t>
      </w:r>
    </w:p>
    <w:p w14:paraId="1B1B6137" w14:textId="77777777" w:rsidR="00177E35" w:rsidRDefault="00177E35" w:rsidP="00177E35">
      <w:pPr>
        <w:pStyle w:val="Heading2"/>
        <w:pBdr>
          <w:bottom w:val="single" w:sz="6" w:space="4" w:color="EEEEEE"/>
        </w:pBdr>
        <w:spacing w:before="240" w:after="240"/>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 xml:space="preserve">Task B: Use the UPPER function to change text from proper case to upper </w:t>
      </w:r>
      <w:proofErr w:type="gramStart"/>
      <w:r>
        <w:rPr>
          <w:rFonts w:ascii="Microsoft YaHei" w:eastAsia="Microsoft YaHei" w:hAnsi="Microsoft YaHei" w:hint="eastAsia"/>
          <w:color w:val="333333"/>
          <w:sz w:val="42"/>
          <w:szCs w:val="42"/>
        </w:rPr>
        <w:t>case</w:t>
      </w:r>
      <w:proofErr w:type="gramEnd"/>
    </w:p>
    <w:p w14:paraId="046D2BFD" w14:textId="77777777" w:rsidR="00177E35" w:rsidRDefault="00177E35" w:rsidP="00177E35">
      <w:pPr>
        <w:numPr>
          <w:ilvl w:val="0"/>
          <w:numId w:val="18"/>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Select column </w:t>
      </w:r>
      <w:r>
        <w:rPr>
          <w:rStyle w:val="Strong"/>
          <w:rFonts w:ascii="Microsoft YaHei" w:eastAsia="Microsoft YaHei" w:hAnsi="Microsoft YaHei" w:hint="eastAsia"/>
          <w:color w:val="333333"/>
          <w:sz w:val="21"/>
          <w:szCs w:val="21"/>
        </w:rPr>
        <w:t>AG (Generation)</w:t>
      </w:r>
      <w:r>
        <w:rPr>
          <w:rFonts w:ascii="Microsoft YaHei" w:eastAsia="Microsoft YaHei" w:hAnsi="Microsoft YaHei" w:hint="eastAsia"/>
          <w:color w:val="333333"/>
          <w:sz w:val="21"/>
          <w:szCs w:val="21"/>
        </w:rPr>
        <w:t>. Then right-click and choose </w:t>
      </w:r>
      <w:r>
        <w:rPr>
          <w:rStyle w:val="Strong"/>
          <w:rFonts w:ascii="Microsoft YaHei" w:eastAsia="Microsoft YaHei" w:hAnsi="Microsoft YaHei" w:hint="eastAsia"/>
          <w:color w:val="333333"/>
          <w:sz w:val="21"/>
          <w:szCs w:val="21"/>
        </w:rPr>
        <w:t>Insert Columns</w:t>
      </w:r>
      <w:r>
        <w:rPr>
          <w:rFonts w:ascii="Microsoft YaHei" w:eastAsia="Microsoft YaHei" w:hAnsi="Microsoft YaHei" w:hint="eastAsia"/>
          <w:color w:val="333333"/>
          <w:sz w:val="21"/>
          <w:szCs w:val="21"/>
        </w:rPr>
        <w:t>. In cell </w:t>
      </w:r>
      <w:r>
        <w:rPr>
          <w:rStyle w:val="Strong"/>
          <w:rFonts w:ascii="Microsoft YaHei" w:eastAsia="Microsoft YaHei" w:hAnsi="Microsoft YaHei" w:hint="eastAsia"/>
          <w:color w:val="333333"/>
          <w:sz w:val="21"/>
          <w:szCs w:val="21"/>
        </w:rPr>
        <w:t>AG1</w:t>
      </w:r>
      <w:r>
        <w:rPr>
          <w:rFonts w:ascii="Microsoft YaHei" w:eastAsia="Microsoft YaHei" w:hAnsi="Microsoft YaHei" w:hint="eastAsia"/>
          <w:color w:val="333333"/>
          <w:sz w:val="21"/>
          <w:szCs w:val="21"/>
        </w:rPr>
        <w:t>, type </w:t>
      </w:r>
      <w:r>
        <w:rPr>
          <w:rStyle w:val="Strong"/>
          <w:rFonts w:ascii="Microsoft YaHei" w:eastAsia="Microsoft YaHei" w:hAnsi="Microsoft YaHei" w:hint="eastAsia"/>
          <w:color w:val="333333"/>
          <w:sz w:val="21"/>
          <w:szCs w:val="21"/>
        </w:rPr>
        <w:t>Generation</w:t>
      </w:r>
      <w:r>
        <w:rPr>
          <w:rFonts w:ascii="Microsoft YaHei" w:eastAsia="Microsoft YaHei" w:hAnsi="Microsoft YaHei" w:hint="eastAsia"/>
          <w:color w:val="333333"/>
          <w:sz w:val="21"/>
          <w:szCs w:val="21"/>
        </w:rPr>
        <w:t>.</w:t>
      </w:r>
    </w:p>
    <w:p w14:paraId="6B3D3471" w14:textId="77777777" w:rsidR="00177E35" w:rsidRDefault="00177E35" w:rsidP="00177E35">
      <w:pPr>
        <w:numPr>
          <w:ilvl w:val="0"/>
          <w:numId w:val="18"/>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 cell </w:t>
      </w:r>
      <w:r>
        <w:rPr>
          <w:rStyle w:val="Strong"/>
          <w:rFonts w:ascii="Microsoft YaHei" w:eastAsia="Microsoft YaHei" w:hAnsi="Microsoft YaHei" w:hint="eastAsia"/>
          <w:color w:val="333333"/>
          <w:sz w:val="21"/>
          <w:szCs w:val="21"/>
        </w:rPr>
        <w:t>AG2</w:t>
      </w:r>
      <w:r>
        <w:rPr>
          <w:rFonts w:ascii="Microsoft YaHei" w:eastAsia="Microsoft YaHei" w:hAnsi="Microsoft YaHei" w:hint="eastAsia"/>
          <w:color w:val="333333"/>
          <w:sz w:val="21"/>
          <w:szCs w:val="21"/>
        </w:rPr>
        <w:t>, type </w:t>
      </w:r>
      <w:r>
        <w:rPr>
          <w:rStyle w:val="Strong"/>
          <w:rFonts w:ascii="Microsoft YaHei" w:eastAsia="Microsoft YaHei" w:hAnsi="Microsoft YaHei" w:hint="eastAsia"/>
          <w:color w:val="333333"/>
          <w:sz w:val="21"/>
          <w:szCs w:val="21"/>
        </w:rPr>
        <w:t>=UPPER(AH2)</w:t>
      </w:r>
      <w:r>
        <w:rPr>
          <w:rFonts w:ascii="Microsoft YaHei" w:eastAsia="Microsoft YaHei" w:hAnsi="Microsoft YaHei" w:hint="eastAsia"/>
          <w:color w:val="333333"/>
          <w:sz w:val="21"/>
          <w:szCs w:val="21"/>
        </w:rPr>
        <w:t> and press </w:t>
      </w:r>
      <w:r>
        <w:rPr>
          <w:rStyle w:val="Strong"/>
          <w:rFonts w:ascii="Microsoft YaHei" w:eastAsia="Microsoft YaHei" w:hAnsi="Microsoft YaHei" w:hint="eastAsia"/>
          <w:color w:val="333333"/>
          <w:sz w:val="21"/>
          <w:szCs w:val="21"/>
        </w:rPr>
        <w:t>Enter</w:t>
      </w:r>
      <w:r>
        <w:rPr>
          <w:rFonts w:ascii="Microsoft YaHei" w:eastAsia="Microsoft YaHei" w:hAnsi="Microsoft YaHei" w:hint="eastAsia"/>
          <w:color w:val="333333"/>
          <w:sz w:val="21"/>
          <w:szCs w:val="21"/>
        </w:rPr>
        <w:t>.</w:t>
      </w:r>
    </w:p>
    <w:p w14:paraId="2611C159" w14:textId="77777777" w:rsidR="00177E35" w:rsidRDefault="00177E35" w:rsidP="00177E35">
      <w:pPr>
        <w:numPr>
          <w:ilvl w:val="0"/>
          <w:numId w:val="18"/>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Hover over the bottom-right corner of cell </w:t>
      </w:r>
      <w:r>
        <w:rPr>
          <w:rStyle w:val="Strong"/>
          <w:rFonts w:ascii="Microsoft YaHei" w:eastAsia="Microsoft YaHei" w:hAnsi="Microsoft YaHei" w:hint="eastAsia"/>
          <w:color w:val="333333"/>
          <w:sz w:val="21"/>
          <w:szCs w:val="21"/>
        </w:rPr>
        <w:t>AG2</w:t>
      </w:r>
      <w:r>
        <w:rPr>
          <w:rFonts w:ascii="Microsoft YaHei" w:eastAsia="Microsoft YaHei" w:hAnsi="Microsoft YaHei" w:hint="eastAsia"/>
          <w:color w:val="333333"/>
          <w:sz w:val="21"/>
          <w:szCs w:val="21"/>
        </w:rPr>
        <w:t> and double-click the </w:t>
      </w:r>
      <w:r>
        <w:rPr>
          <w:rStyle w:val="Strong"/>
          <w:rFonts w:ascii="Microsoft YaHei" w:eastAsia="Microsoft YaHei" w:hAnsi="Microsoft YaHei" w:hint="eastAsia"/>
          <w:color w:val="333333"/>
          <w:sz w:val="21"/>
          <w:szCs w:val="21"/>
        </w:rPr>
        <w:t>Fill Handle</w:t>
      </w:r>
      <w:r>
        <w:rPr>
          <w:rFonts w:ascii="Microsoft YaHei" w:eastAsia="Microsoft YaHei" w:hAnsi="Microsoft YaHei" w:hint="eastAsia"/>
          <w:color w:val="333333"/>
          <w:sz w:val="21"/>
          <w:szCs w:val="21"/>
        </w:rPr>
        <w:t>.</w:t>
      </w:r>
    </w:p>
    <w:p w14:paraId="12333532" w14:textId="77777777" w:rsidR="00177E35" w:rsidRDefault="00177E35" w:rsidP="00177E35">
      <w:pPr>
        <w:numPr>
          <w:ilvl w:val="0"/>
          <w:numId w:val="18"/>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Select column </w:t>
      </w:r>
      <w:r>
        <w:rPr>
          <w:rStyle w:val="Strong"/>
          <w:rFonts w:ascii="Microsoft YaHei" w:eastAsia="Microsoft YaHei" w:hAnsi="Microsoft YaHei" w:hint="eastAsia"/>
          <w:color w:val="333333"/>
          <w:sz w:val="21"/>
          <w:szCs w:val="21"/>
        </w:rPr>
        <w:t>AG</w:t>
      </w:r>
      <w:r>
        <w:rPr>
          <w:rFonts w:ascii="Microsoft YaHei" w:eastAsia="Microsoft YaHei" w:hAnsi="Microsoft YaHei" w:hint="eastAsia"/>
          <w:color w:val="333333"/>
          <w:sz w:val="21"/>
          <w:szCs w:val="21"/>
        </w:rPr>
        <w:t>, then press </w:t>
      </w:r>
      <w:r>
        <w:rPr>
          <w:rStyle w:val="Strong"/>
          <w:rFonts w:ascii="Microsoft YaHei" w:eastAsia="Microsoft YaHei" w:hAnsi="Microsoft YaHei" w:hint="eastAsia"/>
          <w:color w:val="333333"/>
          <w:sz w:val="21"/>
          <w:szCs w:val="21"/>
        </w:rPr>
        <w:t>CTRL+C</w:t>
      </w:r>
      <w:r>
        <w:rPr>
          <w:rFonts w:ascii="Microsoft YaHei" w:eastAsia="Microsoft YaHei" w:hAnsi="Microsoft YaHei" w:hint="eastAsia"/>
          <w:color w:val="333333"/>
          <w:sz w:val="21"/>
          <w:szCs w:val="21"/>
        </w:rPr>
        <w:t>.</w:t>
      </w:r>
    </w:p>
    <w:p w14:paraId="518C8C0A" w14:textId="77777777" w:rsidR="00177E35" w:rsidRDefault="00177E35" w:rsidP="00177E35">
      <w:pPr>
        <w:numPr>
          <w:ilvl w:val="0"/>
          <w:numId w:val="18"/>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Select column </w:t>
      </w:r>
      <w:r>
        <w:rPr>
          <w:rStyle w:val="Strong"/>
          <w:rFonts w:ascii="Microsoft YaHei" w:eastAsia="Microsoft YaHei" w:hAnsi="Microsoft YaHei" w:hint="eastAsia"/>
          <w:color w:val="333333"/>
          <w:sz w:val="21"/>
          <w:szCs w:val="21"/>
        </w:rPr>
        <w:t>AH</w:t>
      </w:r>
      <w:r>
        <w:rPr>
          <w:rFonts w:ascii="Microsoft YaHei" w:eastAsia="Microsoft YaHei" w:hAnsi="Microsoft YaHei" w:hint="eastAsia"/>
          <w:color w:val="333333"/>
          <w:sz w:val="21"/>
          <w:szCs w:val="21"/>
        </w:rPr>
        <w:t>, right-click and choose </w:t>
      </w:r>
      <w:r>
        <w:rPr>
          <w:rStyle w:val="Strong"/>
          <w:rFonts w:ascii="Microsoft YaHei" w:eastAsia="Microsoft YaHei" w:hAnsi="Microsoft YaHei" w:hint="eastAsia"/>
          <w:color w:val="333333"/>
          <w:sz w:val="21"/>
          <w:szCs w:val="21"/>
        </w:rPr>
        <w:t>Paste Options&gt;Values</w:t>
      </w:r>
      <w:r>
        <w:rPr>
          <w:rFonts w:ascii="Microsoft YaHei" w:eastAsia="Microsoft YaHei" w:hAnsi="Microsoft YaHei" w:hint="eastAsia"/>
          <w:color w:val="333333"/>
          <w:sz w:val="21"/>
          <w:szCs w:val="21"/>
        </w:rPr>
        <w:t>.</w:t>
      </w:r>
    </w:p>
    <w:p w14:paraId="17E54369" w14:textId="77777777" w:rsidR="00177E35" w:rsidRDefault="00177E35" w:rsidP="00177E35">
      <w:pPr>
        <w:numPr>
          <w:ilvl w:val="0"/>
          <w:numId w:val="18"/>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Select column </w:t>
      </w:r>
      <w:r>
        <w:rPr>
          <w:rStyle w:val="Strong"/>
          <w:rFonts w:ascii="Microsoft YaHei" w:eastAsia="Microsoft YaHei" w:hAnsi="Microsoft YaHei" w:hint="eastAsia"/>
          <w:color w:val="333333"/>
          <w:sz w:val="21"/>
          <w:szCs w:val="21"/>
        </w:rPr>
        <w:t>AG</w:t>
      </w:r>
      <w:r>
        <w:rPr>
          <w:rFonts w:ascii="Microsoft YaHei" w:eastAsia="Microsoft YaHei" w:hAnsi="Microsoft YaHei" w:hint="eastAsia"/>
          <w:color w:val="333333"/>
          <w:sz w:val="21"/>
          <w:szCs w:val="21"/>
        </w:rPr>
        <w:t>, right-click it and choose </w:t>
      </w:r>
      <w:r>
        <w:rPr>
          <w:rStyle w:val="Strong"/>
          <w:rFonts w:ascii="Microsoft YaHei" w:eastAsia="Microsoft YaHei" w:hAnsi="Microsoft YaHei" w:hint="eastAsia"/>
          <w:color w:val="333333"/>
          <w:sz w:val="21"/>
          <w:szCs w:val="21"/>
        </w:rPr>
        <w:t>Delete Columns</w:t>
      </w:r>
      <w:r>
        <w:rPr>
          <w:rFonts w:ascii="Microsoft YaHei" w:eastAsia="Microsoft YaHei" w:hAnsi="Microsoft YaHei" w:hint="eastAsia"/>
          <w:color w:val="333333"/>
          <w:sz w:val="21"/>
          <w:szCs w:val="21"/>
        </w:rPr>
        <w:t>.</w:t>
      </w:r>
    </w:p>
    <w:p w14:paraId="5157DC93" w14:textId="77777777" w:rsidR="00177E35" w:rsidRDefault="00177E35" w:rsidP="00177E35">
      <w:pPr>
        <w:pStyle w:val="Heading2"/>
        <w:pBdr>
          <w:bottom w:val="single" w:sz="6" w:space="4" w:color="EEEEEE"/>
        </w:pBdr>
        <w:spacing w:before="240" w:after="240"/>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lastRenderedPageBreak/>
        <w:t xml:space="preserve">Task C: Use the LOWER function to change text from proper case to lower </w:t>
      </w:r>
      <w:proofErr w:type="gramStart"/>
      <w:r>
        <w:rPr>
          <w:rFonts w:ascii="Microsoft YaHei" w:eastAsia="Microsoft YaHei" w:hAnsi="Microsoft YaHei" w:hint="eastAsia"/>
          <w:color w:val="333333"/>
          <w:sz w:val="42"/>
          <w:szCs w:val="42"/>
        </w:rPr>
        <w:t>case</w:t>
      </w:r>
      <w:proofErr w:type="gramEnd"/>
    </w:p>
    <w:p w14:paraId="32B5CD8B" w14:textId="77777777" w:rsidR="00177E35" w:rsidRDefault="00177E35" w:rsidP="00177E35">
      <w:pPr>
        <w:numPr>
          <w:ilvl w:val="0"/>
          <w:numId w:val="19"/>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Select column </w:t>
      </w:r>
      <w:r>
        <w:rPr>
          <w:rStyle w:val="Strong"/>
          <w:rFonts w:ascii="Microsoft YaHei" w:eastAsia="Microsoft YaHei" w:hAnsi="Microsoft YaHei" w:hint="eastAsia"/>
          <w:color w:val="333333"/>
          <w:sz w:val="21"/>
          <w:szCs w:val="21"/>
        </w:rPr>
        <w:t>AC (</w:t>
      </w:r>
      <w:proofErr w:type="spellStart"/>
      <w:r>
        <w:rPr>
          <w:rStyle w:val="Strong"/>
          <w:rFonts w:ascii="Microsoft YaHei" w:eastAsia="Microsoft YaHei" w:hAnsi="Microsoft YaHei" w:hint="eastAsia"/>
          <w:color w:val="333333"/>
          <w:sz w:val="21"/>
          <w:szCs w:val="21"/>
        </w:rPr>
        <w:t>T_Type</w:t>
      </w:r>
      <w:proofErr w:type="spellEnd"/>
      <w:r>
        <w:rPr>
          <w:rStyle w:val="Strong"/>
          <w:rFonts w:ascii="Microsoft YaHei" w:eastAsia="Microsoft YaHei" w:hAnsi="Microsoft YaHei" w:hint="eastAsia"/>
          <w:color w:val="333333"/>
          <w:sz w:val="21"/>
          <w:szCs w:val="21"/>
        </w:rPr>
        <w:t>)</w:t>
      </w:r>
      <w:r>
        <w:rPr>
          <w:rFonts w:ascii="Microsoft YaHei" w:eastAsia="Microsoft YaHei" w:hAnsi="Microsoft YaHei" w:hint="eastAsia"/>
          <w:color w:val="333333"/>
          <w:sz w:val="21"/>
          <w:szCs w:val="21"/>
        </w:rPr>
        <w:t>. Then right-click and choose </w:t>
      </w:r>
      <w:r>
        <w:rPr>
          <w:rStyle w:val="Strong"/>
          <w:rFonts w:ascii="Microsoft YaHei" w:eastAsia="Microsoft YaHei" w:hAnsi="Microsoft YaHei" w:hint="eastAsia"/>
          <w:color w:val="333333"/>
          <w:sz w:val="21"/>
          <w:szCs w:val="21"/>
        </w:rPr>
        <w:t>Insert Columns</w:t>
      </w:r>
      <w:r>
        <w:rPr>
          <w:rFonts w:ascii="Microsoft YaHei" w:eastAsia="Microsoft YaHei" w:hAnsi="Microsoft YaHei" w:hint="eastAsia"/>
          <w:color w:val="333333"/>
          <w:sz w:val="21"/>
          <w:szCs w:val="21"/>
        </w:rPr>
        <w:t>. In cell </w:t>
      </w:r>
      <w:r>
        <w:rPr>
          <w:rStyle w:val="Strong"/>
          <w:rFonts w:ascii="Microsoft YaHei" w:eastAsia="Microsoft YaHei" w:hAnsi="Microsoft YaHei" w:hint="eastAsia"/>
          <w:color w:val="333333"/>
          <w:sz w:val="21"/>
          <w:szCs w:val="21"/>
        </w:rPr>
        <w:t>AC1</w:t>
      </w:r>
      <w:r>
        <w:rPr>
          <w:rFonts w:ascii="Microsoft YaHei" w:eastAsia="Microsoft YaHei" w:hAnsi="Microsoft YaHei" w:hint="eastAsia"/>
          <w:color w:val="333333"/>
          <w:sz w:val="21"/>
          <w:szCs w:val="21"/>
        </w:rPr>
        <w:t>, type </w:t>
      </w:r>
      <w:proofErr w:type="spellStart"/>
      <w:r>
        <w:rPr>
          <w:rStyle w:val="Strong"/>
          <w:rFonts w:ascii="Microsoft YaHei" w:eastAsia="Microsoft YaHei" w:hAnsi="Microsoft YaHei" w:hint="eastAsia"/>
          <w:color w:val="333333"/>
          <w:sz w:val="21"/>
          <w:szCs w:val="21"/>
        </w:rPr>
        <w:t>T_Type</w:t>
      </w:r>
      <w:proofErr w:type="spellEnd"/>
      <w:r>
        <w:rPr>
          <w:rFonts w:ascii="Microsoft YaHei" w:eastAsia="Microsoft YaHei" w:hAnsi="Microsoft YaHei" w:hint="eastAsia"/>
          <w:color w:val="333333"/>
          <w:sz w:val="21"/>
          <w:szCs w:val="21"/>
        </w:rPr>
        <w:t>.</w:t>
      </w:r>
    </w:p>
    <w:p w14:paraId="039B14AF" w14:textId="77777777" w:rsidR="00177E35" w:rsidRDefault="00177E35" w:rsidP="00177E35">
      <w:pPr>
        <w:numPr>
          <w:ilvl w:val="0"/>
          <w:numId w:val="19"/>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 cell </w:t>
      </w:r>
      <w:r>
        <w:rPr>
          <w:rStyle w:val="Strong"/>
          <w:rFonts w:ascii="Microsoft YaHei" w:eastAsia="Microsoft YaHei" w:hAnsi="Microsoft YaHei" w:hint="eastAsia"/>
          <w:color w:val="333333"/>
          <w:sz w:val="21"/>
          <w:szCs w:val="21"/>
        </w:rPr>
        <w:t>AC2</w:t>
      </w:r>
      <w:r>
        <w:rPr>
          <w:rFonts w:ascii="Microsoft YaHei" w:eastAsia="Microsoft YaHei" w:hAnsi="Microsoft YaHei" w:hint="eastAsia"/>
          <w:color w:val="333333"/>
          <w:sz w:val="21"/>
          <w:szCs w:val="21"/>
        </w:rPr>
        <w:t>, type </w:t>
      </w:r>
      <w:r>
        <w:rPr>
          <w:rStyle w:val="Strong"/>
          <w:rFonts w:ascii="Microsoft YaHei" w:eastAsia="Microsoft YaHei" w:hAnsi="Microsoft YaHei" w:hint="eastAsia"/>
          <w:color w:val="333333"/>
          <w:sz w:val="21"/>
          <w:szCs w:val="21"/>
        </w:rPr>
        <w:t>=LOWER(AD2)</w:t>
      </w:r>
      <w:r>
        <w:rPr>
          <w:rFonts w:ascii="Microsoft YaHei" w:eastAsia="Microsoft YaHei" w:hAnsi="Microsoft YaHei" w:hint="eastAsia"/>
          <w:color w:val="333333"/>
          <w:sz w:val="21"/>
          <w:szCs w:val="21"/>
        </w:rPr>
        <w:t> and press </w:t>
      </w:r>
      <w:r>
        <w:rPr>
          <w:rStyle w:val="Strong"/>
          <w:rFonts w:ascii="Microsoft YaHei" w:eastAsia="Microsoft YaHei" w:hAnsi="Microsoft YaHei" w:hint="eastAsia"/>
          <w:color w:val="333333"/>
          <w:sz w:val="21"/>
          <w:szCs w:val="21"/>
        </w:rPr>
        <w:t>Enter</w:t>
      </w:r>
      <w:r>
        <w:rPr>
          <w:rFonts w:ascii="Microsoft YaHei" w:eastAsia="Microsoft YaHei" w:hAnsi="Microsoft YaHei" w:hint="eastAsia"/>
          <w:color w:val="333333"/>
          <w:sz w:val="21"/>
          <w:szCs w:val="21"/>
        </w:rPr>
        <w:t>.</w:t>
      </w:r>
    </w:p>
    <w:p w14:paraId="6F75201D" w14:textId="77777777" w:rsidR="00177E35" w:rsidRDefault="00177E35" w:rsidP="00177E35">
      <w:pPr>
        <w:numPr>
          <w:ilvl w:val="0"/>
          <w:numId w:val="19"/>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Hover over the bottom-right corner of cell </w:t>
      </w:r>
      <w:r>
        <w:rPr>
          <w:rStyle w:val="Strong"/>
          <w:rFonts w:ascii="Microsoft YaHei" w:eastAsia="Microsoft YaHei" w:hAnsi="Microsoft YaHei" w:hint="eastAsia"/>
          <w:color w:val="333333"/>
          <w:sz w:val="21"/>
          <w:szCs w:val="21"/>
        </w:rPr>
        <w:t>AC2</w:t>
      </w:r>
      <w:r>
        <w:rPr>
          <w:rFonts w:ascii="Microsoft YaHei" w:eastAsia="Microsoft YaHei" w:hAnsi="Microsoft YaHei" w:hint="eastAsia"/>
          <w:color w:val="333333"/>
          <w:sz w:val="21"/>
          <w:szCs w:val="21"/>
        </w:rPr>
        <w:t> and double-click the </w:t>
      </w:r>
      <w:r>
        <w:rPr>
          <w:rStyle w:val="Strong"/>
          <w:rFonts w:ascii="Microsoft YaHei" w:eastAsia="Microsoft YaHei" w:hAnsi="Microsoft YaHei" w:hint="eastAsia"/>
          <w:color w:val="333333"/>
          <w:sz w:val="21"/>
          <w:szCs w:val="21"/>
        </w:rPr>
        <w:t>Fill Handle</w:t>
      </w:r>
      <w:r>
        <w:rPr>
          <w:rFonts w:ascii="Microsoft YaHei" w:eastAsia="Microsoft YaHei" w:hAnsi="Microsoft YaHei" w:hint="eastAsia"/>
          <w:color w:val="333333"/>
          <w:sz w:val="21"/>
          <w:szCs w:val="21"/>
        </w:rPr>
        <w:t>.</w:t>
      </w:r>
    </w:p>
    <w:p w14:paraId="7B5DEE9E" w14:textId="77777777" w:rsidR="00177E35" w:rsidRDefault="00177E35" w:rsidP="00177E35">
      <w:pPr>
        <w:numPr>
          <w:ilvl w:val="0"/>
          <w:numId w:val="19"/>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Select column </w:t>
      </w:r>
      <w:r>
        <w:rPr>
          <w:rStyle w:val="Strong"/>
          <w:rFonts w:ascii="Microsoft YaHei" w:eastAsia="Microsoft YaHei" w:hAnsi="Microsoft YaHei" w:hint="eastAsia"/>
          <w:color w:val="333333"/>
          <w:sz w:val="21"/>
          <w:szCs w:val="21"/>
        </w:rPr>
        <w:t>AC</w:t>
      </w:r>
      <w:r>
        <w:rPr>
          <w:rFonts w:ascii="Microsoft YaHei" w:eastAsia="Microsoft YaHei" w:hAnsi="Microsoft YaHei" w:hint="eastAsia"/>
          <w:color w:val="333333"/>
          <w:sz w:val="21"/>
          <w:szCs w:val="21"/>
        </w:rPr>
        <w:t>, then press </w:t>
      </w:r>
      <w:r>
        <w:rPr>
          <w:rStyle w:val="Strong"/>
          <w:rFonts w:ascii="Microsoft YaHei" w:eastAsia="Microsoft YaHei" w:hAnsi="Microsoft YaHei" w:hint="eastAsia"/>
          <w:color w:val="333333"/>
          <w:sz w:val="21"/>
          <w:szCs w:val="21"/>
        </w:rPr>
        <w:t>CTRL+C</w:t>
      </w:r>
      <w:r>
        <w:rPr>
          <w:rFonts w:ascii="Microsoft YaHei" w:eastAsia="Microsoft YaHei" w:hAnsi="Microsoft YaHei" w:hint="eastAsia"/>
          <w:color w:val="333333"/>
          <w:sz w:val="21"/>
          <w:szCs w:val="21"/>
        </w:rPr>
        <w:t>.</w:t>
      </w:r>
    </w:p>
    <w:p w14:paraId="5D982DCA" w14:textId="77777777" w:rsidR="00177E35" w:rsidRDefault="00177E35" w:rsidP="00177E35">
      <w:pPr>
        <w:numPr>
          <w:ilvl w:val="0"/>
          <w:numId w:val="19"/>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Select column </w:t>
      </w:r>
      <w:r>
        <w:rPr>
          <w:rStyle w:val="Strong"/>
          <w:rFonts w:ascii="Microsoft YaHei" w:eastAsia="Microsoft YaHei" w:hAnsi="Microsoft YaHei" w:hint="eastAsia"/>
          <w:color w:val="333333"/>
          <w:sz w:val="21"/>
          <w:szCs w:val="21"/>
        </w:rPr>
        <w:t>AD</w:t>
      </w:r>
      <w:r>
        <w:rPr>
          <w:rFonts w:ascii="Microsoft YaHei" w:eastAsia="Microsoft YaHei" w:hAnsi="Microsoft YaHei" w:hint="eastAsia"/>
          <w:color w:val="333333"/>
          <w:sz w:val="21"/>
          <w:szCs w:val="21"/>
        </w:rPr>
        <w:t>, right-click and choose </w:t>
      </w:r>
      <w:r>
        <w:rPr>
          <w:rStyle w:val="Strong"/>
          <w:rFonts w:ascii="Microsoft YaHei" w:eastAsia="Microsoft YaHei" w:hAnsi="Microsoft YaHei" w:hint="eastAsia"/>
          <w:color w:val="333333"/>
          <w:sz w:val="21"/>
          <w:szCs w:val="21"/>
        </w:rPr>
        <w:t>Paste Options&gt;Values</w:t>
      </w:r>
      <w:r>
        <w:rPr>
          <w:rFonts w:ascii="Microsoft YaHei" w:eastAsia="Microsoft YaHei" w:hAnsi="Microsoft YaHei" w:hint="eastAsia"/>
          <w:color w:val="333333"/>
          <w:sz w:val="21"/>
          <w:szCs w:val="21"/>
        </w:rPr>
        <w:t>.</w:t>
      </w:r>
    </w:p>
    <w:p w14:paraId="32218B1B" w14:textId="77777777" w:rsidR="00177E35" w:rsidRDefault="00177E35" w:rsidP="00177E35">
      <w:pPr>
        <w:numPr>
          <w:ilvl w:val="0"/>
          <w:numId w:val="19"/>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Select column </w:t>
      </w:r>
      <w:r>
        <w:rPr>
          <w:rStyle w:val="Strong"/>
          <w:rFonts w:ascii="Microsoft YaHei" w:eastAsia="Microsoft YaHei" w:hAnsi="Microsoft YaHei" w:hint="eastAsia"/>
          <w:color w:val="333333"/>
          <w:sz w:val="21"/>
          <w:szCs w:val="21"/>
        </w:rPr>
        <w:t>AC</w:t>
      </w:r>
      <w:r>
        <w:rPr>
          <w:rFonts w:ascii="Microsoft YaHei" w:eastAsia="Microsoft YaHei" w:hAnsi="Microsoft YaHei" w:hint="eastAsia"/>
          <w:color w:val="333333"/>
          <w:sz w:val="21"/>
          <w:szCs w:val="21"/>
        </w:rPr>
        <w:t>, right-click it and choose </w:t>
      </w:r>
      <w:r>
        <w:rPr>
          <w:rStyle w:val="Strong"/>
          <w:rFonts w:ascii="Microsoft YaHei" w:eastAsia="Microsoft YaHei" w:hAnsi="Microsoft YaHei" w:hint="eastAsia"/>
          <w:color w:val="333333"/>
          <w:sz w:val="21"/>
          <w:szCs w:val="21"/>
        </w:rPr>
        <w:t>Delete Columns</w:t>
      </w:r>
      <w:r>
        <w:rPr>
          <w:rFonts w:ascii="Microsoft YaHei" w:eastAsia="Microsoft YaHei" w:hAnsi="Microsoft YaHei" w:hint="eastAsia"/>
          <w:color w:val="333333"/>
          <w:sz w:val="21"/>
          <w:szCs w:val="21"/>
        </w:rPr>
        <w:t>.</w:t>
      </w:r>
    </w:p>
    <w:p w14:paraId="4BE253CA" w14:textId="77777777" w:rsidR="00177E35" w:rsidRDefault="00177E35" w:rsidP="00177E35">
      <w:pPr>
        <w:pStyle w:val="Heading2"/>
        <w:pBdr>
          <w:bottom w:val="single" w:sz="6" w:space="4" w:color="EEEEEE"/>
        </w:pBdr>
        <w:spacing w:before="240" w:after="240"/>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Task D: Change date formatting</w:t>
      </w:r>
    </w:p>
    <w:p w14:paraId="44B54313" w14:textId="77777777" w:rsidR="00177E35" w:rsidRDefault="00177E35" w:rsidP="00177E35">
      <w:pPr>
        <w:numPr>
          <w:ilvl w:val="0"/>
          <w:numId w:val="20"/>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Select column </w:t>
      </w:r>
      <w:r>
        <w:rPr>
          <w:rStyle w:val="Strong"/>
          <w:rFonts w:ascii="Microsoft YaHei" w:eastAsia="Microsoft YaHei" w:hAnsi="Microsoft YaHei" w:hint="eastAsia"/>
          <w:color w:val="333333"/>
          <w:sz w:val="21"/>
          <w:szCs w:val="21"/>
        </w:rPr>
        <w:t>Z (</w:t>
      </w:r>
      <w:proofErr w:type="spellStart"/>
      <w:r>
        <w:rPr>
          <w:rStyle w:val="Strong"/>
          <w:rFonts w:ascii="Microsoft YaHei" w:eastAsia="Microsoft YaHei" w:hAnsi="Microsoft YaHei" w:hint="eastAsia"/>
          <w:color w:val="333333"/>
          <w:sz w:val="21"/>
          <w:szCs w:val="21"/>
        </w:rPr>
        <w:t>Order_Ship_Date</w:t>
      </w:r>
      <w:proofErr w:type="spellEnd"/>
      <w:r>
        <w:rPr>
          <w:rStyle w:val="Strong"/>
          <w:rFonts w:ascii="Microsoft YaHei" w:eastAsia="Microsoft YaHei" w:hAnsi="Microsoft YaHei" w:hint="eastAsia"/>
          <w:color w:val="333333"/>
          <w:sz w:val="21"/>
          <w:szCs w:val="21"/>
        </w:rPr>
        <w:t>)</w:t>
      </w:r>
      <w:r>
        <w:rPr>
          <w:rFonts w:ascii="Microsoft YaHei" w:eastAsia="Microsoft YaHei" w:hAnsi="Microsoft YaHei" w:hint="eastAsia"/>
          <w:color w:val="333333"/>
          <w:sz w:val="21"/>
          <w:szCs w:val="21"/>
        </w:rPr>
        <w:t>.</w:t>
      </w:r>
    </w:p>
    <w:p w14:paraId="78DB0FCF" w14:textId="77777777" w:rsidR="00177E35" w:rsidRDefault="00177E35" w:rsidP="00177E35">
      <w:pPr>
        <w:numPr>
          <w:ilvl w:val="0"/>
          <w:numId w:val="20"/>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On the </w:t>
      </w:r>
      <w:r>
        <w:rPr>
          <w:rStyle w:val="Strong"/>
          <w:rFonts w:ascii="Microsoft YaHei" w:eastAsia="Microsoft YaHei" w:hAnsi="Microsoft YaHei" w:hint="eastAsia"/>
          <w:color w:val="333333"/>
          <w:sz w:val="21"/>
          <w:szCs w:val="21"/>
        </w:rPr>
        <w:t>Home</w:t>
      </w:r>
      <w:r>
        <w:rPr>
          <w:rFonts w:ascii="Microsoft YaHei" w:eastAsia="Microsoft YaHei" w:hAnsi="Microsoft YaHei" w:hint="eastAsia"/>
          <w:color w:val="333333"/>
          <w:sz w:val="21"/>
          <w:szCs w:val="21"/>
        </w:rPr>
        <w:t> tab, in the </w:t>
      </w:r>
      <w:r>
        <w:rPr>
          <w:rStyle w:val="Strong"/>
          <w:rFonts w:ascii="Microsoft YaHei" w:eastAsia="Microsoft YaHei" w:hAnsi="Microsoft YaHei" w:hint="eastAsia"/>
          <w:color w:val="333333"/>
          <w:sz w:val="21"/>
          <w:szCs w:val="21"/>
        </w:rPr>
        <w:t>Number</w:t>
      </w:r>
      <w:r>
        <w:rPr>
          <w:rFonts w:ascii="Microsoft YaHei" w:eastAsia="Microsoft YaHei" w:hAnsi="Microsoft YaHei" w:hint="eastAsia"/>
          <w:color w:val="333333"/>
          <w:sz w:val="21"/>
          <w:szCs w:val="21"/>
        </w:rPr>
        <w:t> group click </w:t>
      </w:r>
      <w:r>
        <w:rPr>
          <w:rStyle w:val="Strong"/>
          <w:rFonts w:ascii="Microsoft YaHei" w:eastAsia="Microsoft YaHei" w:hAnsi="Microsoft YaHei" w:hint="eastAsia"/>
          <w:color w:val="333333"/>
          <w:sz w:val="21"/>
          <w:szCs w:val="21"/>
        </w:rPr>
        <w:t>Number Format&gt; More Number Formats</w:t>
      </w:r>
      <w:r>
        <w:rPr>
          <w:rFonts w:ascii="Microsoft YaHei" w:eastAsia="Microsoft YaHei" w:hAnsi="Microsoft YaHei" w:hint="eastAsia"/>
          <w:color w:val="333333"/>
          <w:sz w:val="21"/>
          <w:szCs w:val="21"/>
        </w:rPr>
        <w:t>.</w:t>
      </w:r>
    </w:p>
    <w:p w14:paraId="06FA6539" w14:textId="77777777" w:rsidR="00177E35" w:rsidRDefault="00177E35" w:rsidP="00177E35">
      <w:pPr>
        <w:numPr>
          <w:ilvl w:val="0"/>
          <w:numId w:val="20"/>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 the Category list, select </w:t>
      </w:r>
      <w:r>
        <w:rPr>
          <w:rStyle w:val="Strong"/>
          <w:rFonts w:ascii="Microsoft YaHei" w:eastAsia="Microsoft YaHei" w:hAnsi="Microsoft YaHei" w:hint="eastAsia"/>
          <w:color w:val="333333"/>
          <w:sz w:val="21"/>
          <w:szCs w:val="21"/>
        </w:rPr>
        <w:t>Date</w:t>
      </w:r>
      <w:r>
        <w:rPr>
          <w:rFonts w:ascii="Microsoft YaHei" w:eastAsia="Microsoft YaHei" w:hAnsi="Microsoft YaHei" w:hint="eastAsia"/>
          <w:color w:val="333333"/>
          <w:sz w:val="21"/>
          <w:szCs w:val="21"/>
        </w:rPr>
        <w:t>.</w:t>
      </w:r>
    </w:p>
    <w:p w14:paraId="4F09FA46" w14:textId="77777777" w:rsidR="00177E35" w:rsidRDefault="00177E35" w:rsidP="00177E35">
      <w:pPr>
        <w:numPr>
          <w:ilvl w:val="0"/>
          <w:numId w:val="20"/>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 the </w:t>
      </w:r>
      <w:r>
        <w:rPr>
          <w:rStyle w:val="Strong"/>
          <w:rFonts w:ascii="Microsoft YaHei" w:eastAsia="Microsoft YaHei" w:hAnsi="Microsoft YaHei" w:hint="eastAsia"/>
          <w:color w:val="333333"/>
          <w:sz w:val="21"/>
          <w:szCs w:val="21"/>
        </w:rPr>
        <w:t>Format Cells</w:t>
      </w:r>
      <w:r>
        <w:rPr>
          <w:rFonts w:ascii="Microsoft YaHei" w:eastAsia="Microsoft YaHei" w:hAnsi="Microsoft YaHei" w:hint="eastAsia"/>
          <w:color w:val="333333"/>
          <w:sz w:val="21"/>
          <w:szCs w:val="21"/>
        </w:rPr>
        <w:t> box, under </w:t>
      </w:r>
      <w:r>
        <w:rPr>
          <w:rStyle w:val="Strong"/>
          <w:rFonts w:ascii="Microsoft YaHei" w:eastAsia="Microsoft YaHei" w:hAnsi="Microsoft YaHei" w:hint="eastAsia"/>
          <w:color w:val="333333"/>
          <w:sz w:val="21"/>
          <w:szCs w:val="21"/>
        </w:rPr>
        <w:t>Locale</w:t>
      </w:r>
      <w:r>
        <w:rPr>
          <w:rFonts w:ascii="Microsoft YaHei" w:eastAsia="Microsoft YaHei" w:hAnsi="Microsoft YaHei" w:hint="eastAsia"/>
          <w:color w:val="333333"/>
          <w:sz w:val="21"/>
          <w:szCs w:val="21"/>
        </w:rPr>
        <w:t>, select </w:t>
      </w:r>
      <w:r>
        <w:rPr>
          <w:rStyle w:val="Strong"/>
          <w:rFonts w:ascii="Microsoft YaHei" w:eastAsia="Microsoft YaHei" w:hAnsi="Microsoft YaHei" w:hint="eastAsia"/>
          <w:color w:val="333333"/>
          <w:sz w:val="21"/>
          <w:szCs w:val="21"/>
        </w:rPr>
        <w:t>English (United States)</w:t>
      </w:r>
      <w:r>
        <w:rPr>
          <w:rFonts w:ascii="Microsoft YaHei" w:eastAsia="Microsoft YaHei" w:hAnsi="Microsoft YaHei" w:hint="eastAsia"/>
          <w:color w:val="333333"/>
          <w:sz w:val="21"/>
          <w:szCs w:val="21"/>
        </w:rPr>
        <w:t>.</w:t>
      </w:r>
    </w:p>
    <w:p w14:paraId="4CD31C9B" w14:textId="77777777" w:rsidR="00177E35" w:rsidRDefault="00177E35" w:rsidP="00177E35">
      <w:pPr>
        <w:numPr>
          <w:ilvl w:val="0"/>
          <w:numId w:val="20"/>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Under </w:t>
      </w:r>
      <w:r>
        <w:rPr>
          <w:rStyle w:val="Strong"/>
          <w:rFonts w:ascii="Microsoft YaHei" w:eastAsia="Microsoft YaHei" w:hAnsi="Microsoft YaHei" w:hint="eastAsia"/>
          <w:color w:val="333333"/>
          <w:sz w:val="21"/>
          <w:szCs w:val="21"/>
        </w:rPr>
        <w:t>Type</w:t>
      </w:r>
      <w:r>
        <w:rPr>
          <w:rFonts w:ascii="Microsoft YaHei" w:eastAsia="Microsoft YaHei" w:hAnsi="Microsoft YaHei" w:hint="eastAsia"/>
          <w:color w:val="333333"/>
          <w:sz w:val="21"/>
          <w:szCs w:val="21"/>
        </w:rPr>
        <w:t>, select </w:t>
      </w:r>
      <w:r>
        <w:rPr>
          <w:rStyle w:val="Strong"/>
          <w:rFonts w:ascii="Microsoft YaHei" w:eastAsia="Microsoft YaHei" w:hAnsi="Microsoft YaHei" w:hint="eastAsia"/>
          <w:color w:val="333333"/>
          <w:sz w:val="21"/>
          <w:szCs w:val="21"/>
        </w:rPr>
        <w:t xml:space="preserve">Wednesday, March 14, </w:t>
      </w:r>
      <w:proofErr w:type="gramStart"/>
      <w:r>
        <w:rPr>
          <w:rStyle w:val="Strong"/>
          <w:rFonts w:ascii="Microsoft YaHei" w:eastAsia="Microsoft YaHei" w:hAnsi="Microsoft YaHei" w:hint="eastAsia"/>
          <w:color w:val="333333"/>
          <w:sz w:val="21"/>
          <w:szCs w:val="21"/>
        </w:rPr>
        <w:t>2012</w:t>
      </w:r>
      <w:proofErr w:type="gramEnd"/>
      <w:r>
        <w:rPr>
          <w:rFonts w:ascii="Microsoft YaHei" w:eastAsia="Microsoft YaHei" w:hAnsi="Microsoft YaHei" w:hint="eastAsia"/>
          <w:color w:val="333333"/>
          <w:sz w:val="21"/>
          <w:szCs w:val="21"/>
        </w:rPr>
        <w:t> and click </w:t>
      </w:r>
      <w:r>
        <w:rPr>
          <w:rStyle w:val="Strong"/>
          <w:rFonts w:ascii="Microsoft YaHei" w:eastAsia="Microsoft YaHei" w:hAnsi="Microsoft YaHei" w:hint="eastAsia"/>
          <w:color w:val="333333"/>
          <w:sz w:val="21"/>
          <w:szCs w:val="21"/>
        </w:rPr>
        <w:t>OK</w:t>
      </w:r>
      <w:r>
        <w:rPr>
          <w:rFonts w:ascii="Microsoft YaHei" w:eastAsia="Microsoft YaHei" w:hAnsi="Microsoft YaHei" w:hint="eastAsia"/>
          <w:color w:val="333333"/>
          <w:sz w:val="21"/>
          <w:szCs w:val="21"/>
        </w:rPr>
        <w:t>.</w:t>
      </w:r>
    </w:p>
    <w:p w14:paraId="59FD4398" w14:textId="6EBB621B" w:rsidR="00177E35" w:rsidRDefault="00177E35" w:rsidP="00177E35">
      <w:pPr>
        <w:rPr>
          <w:rFonts w:ascii="Times New Roman" w:eastAsia="Times New Roman" w:hAnsi="Times New Roman" w:hint="eastAsia"/>
        </w:rPr>
      </w:pPr>
      <w:r>
        <w:lastRenderedPageBreak/>
        <w:fldChar w:fldCharType="begin"/>
      </w:r>
      <w:r>
        <w:instrText xml:space="preserve"> INCLUDEPICTURE "https://cf-courses-data.s3.us.cloud-object-storage.appdomain.cloud/IBMDeveloperSkillsNetwork-DA0130EN-SkillsNetwork/Hands-on%20Labs/Lab%205%20-%20Cleaning%20Data/images/2D.png" \* MERGEFORMATINET </w:instrText>
      </w:r>
      <w:r>
        <w:fldChar w:fldCharType="separate"/>
      </w:r>
      <w:r>
        <w:rPr>
          <w:noProof/>
        </w:rPr>
        <w:drawing>
          <wp:inline distT="0" distB="0" distL="0" distR="0" wp14:anchorId="6DB77F87" wp14:editId="77D98475">
            <wp:extent cx="5461000" cy="5080000"/>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1000" cy="5080000"/>
                    </a:xfrm>
                    <a:prstGeom prst="rect">
                      <a:avLst/>
                    </a:prstGeom>
                    <a:noFill/>
                    <a:ln>
                      <a:noFill/>
                    </a:ln>
                  </pic:spPr>
                </pic:pic>
              </a:graphicData>
            </a:graphic>
          </wp:inline>
        </w:drawing>
      </w:r>
      <w:r>
        <w:fldChar w:fldCharType="end"/>
      </w:r>
      <w:r>
        <w:rPr>
          <w:rFonts w:ascii="Microsoft YaHei" w:eastAsia="Microsoft YaHei" w:hAnsi="Microsoft YaHei" w:hint="eastAsia"/>
          <w:color w:val="333333"/>
          <w:sz w:val="21"/>
          <w:szCs w:val="21"/>
        </w:rPr>
        <w:br/>
      </w:r>
    </w:p>
    <w:p w14:paraId="6416FD87" w14:textId="77777777" w:rsidR="00177E35" w:rsidRDefault="00177E35" w:rsidP="00177E35">
      <w:pPr>
        <w:pStyle w:val="Heading2"/>
        <w:pBdr>
          <w:bottom w:val="single" w:sz="6" w:space="4" w:color="EEEEEE"/>
        </w:pBdr>
        <w:spacing w:before="240" w:after="240"/>
        <w:rPr>
          <w:rFonts w:ascii="Microsoft YaHei" w:eastAsia="Microsoft YaHei" w:hAnsi="Microsoft YaHei"/>
          <w:color w:val="333333"/>
          <w:sz w:val="42"/>
          <w:szCs w:val="42"/>
        </w:rPr>
      </w:pPr>
      <w:r>
        <w:rPr>
          <w:rFonts w:ascii="Microsoft YaHei" w:eastAsia="Microsoft YaHei" w:hAnsi="Microsoft YaHei" w:hint="eastAsia"/>
          <w:color w:val="333333"/>
          <w:sz w:val="42"/>
          <w:szCs w:val="42"/>
        </w:rPr>
        <w:t xml:space="preserve">Task E: Use Find &amp; Replace to trim </w:t>
      </w:r>
      <w:proofErr w:type="gramStart"/>
      <w:r>
        <w:rPr>
          <w:rFonts w:ascii="Microsoft YaHei" w:eastAsia="Microsoft YaHei" w:hAnsi="Microsoft YaHei" w:hint="eastAsia"/>
          <w:color w:val="333333"/>
          <w:sz w:val="42"/>
          <w:szCs w:val="42"/>
        </w:rPr>
        <w:t>whitespace</w:t>
      </w:r>
      <w:proofErr w:type="gramEnd"/>
    </w:p>
    <w:p w14:paraId="6108FFAE" w14:textId="77777777" w:rsidR="00177E35" w:rsidRDefault="00177E35" w:rsidP="00177E35">
      <w:pPr>
        <w:numPr>
          <w:ilvl w:val="0"/>
          <w:numId w:val="21"/>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Click </w:t>
      </w:r>
      <w:r>
        <w:rPr>
          <w:rStyle w:val="Strong"/>
          <w:rFonts w:ascii="Microsoft YaHei" w:eastAsia="Microsoft YaHei" w:hAnsi="Microsoft YaHei" w:hint="eastAsia"/>
          <w:color w:val="333333"/>
          <w:sz w:val="21"/>
          <w:szCs w:val="21"/>
        </w:rPr>
        <w:t>CTRL+HOME</w:t>
      </w:r>
      <w:r>
        <w:rPr>
          <w:rFonts w:ascii="Microsoft YaHei" w:eastAsia="Microsoft YaHei" w:hAnsi="Microsoft YaHei" w:hint="eastAsia"/>
          <w:color w:val="333333"/>
          <w:sz w:val="21"/>
          <w:szCs w:val="21"/>
        </w:rPr>
        <w:t>.</w:t>
      </w:r>
    </w:p>
    <w:p w14:paraId="314595AC" w14:textId="77777777" w:rsidR="00177E35" w:rsidRDefault="00177E35" w:rsidP="00177E35">
      <w:pPr>
        <w:numPr>
          <w:ilvl w:val="0"/>
          <w:numId w:val="21"/>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Select all the data using </w:t>
      </w:r>
      <w:r>
        <w:rPr>
          <w:rStyle w:val="Strong"/>
          <w:rFonts w:ascii="Microsoft YaHei" w:eastAsia="Microsoft YaHei" w:hAnsi="Microsoft YaHei" w:hint="eastAsia"/>
          <w:color w:val="333333"/>
          <w:sz w:val="21"/>
          <w:szCs w:val="21"/>
        </w:rPr>
        <w:t>CTRL+SHIFT+END</w:t>
      </w:r>
      <w:r>
        <w:rPr>
          <w:rFonts w:ascii="Microsoft YaHei" w:eastAsia="Microsoft YaHei" w:hAnsi="Microsoft YaHei" w:hint="eastAsia"/>
          <w:color w:val="333333"/>
          <w:sz w:val="21"/>
          <w:szCs w:val="21"/>
        </w:rPr>
        <w:t>.</w:t>
      </w:r>
    </w:p>
    <w:p w14:paraId="558BAAB2" w14:textId="77777777" w:rsidR="00177E35" w:rsidRDefault="00177E35" w:rsidP="00177E35">
      <w:pPr>
        <w:numPr>
          <w:ilvl w:val="0"/>
          <w:numId w:val="21"/>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On the </w:t>
      </w:r>
      <w:r>
        <w:rPr>
          <w:rStyle w:val="Strong"/>
          <w:rFonts w:ascii="Microsoft YaHei" w:eastAsia="Microsoft YaHei" w:hAnsi="Microsoft YaHei" w:hint="eastAsia"/>
          <w:color w:val="333333"/>
          <w:sz w:val="21"/>
          <w:szCs w:val="21"/>
        </w:rPr>
        <w:t>Home</w:t>
      </w:r>
      <w:r>
        <w:rPr>
          <w:rFonts w:ascii="Microsoft YaHei" w:eastAsia="Microsoft YaHei" w:hAnsi="Microsoft YaHei" w:hint="eastAsia"/>
          <w:color w:val="333333"/>
          <w:sz w:val="21"/>
          <w:szCs w:val="21"/>
        </w:rPr>
        <w:t> tab, click </w:t>
      </w:r>
      <w:r>
        <w:rPr>
          <w:rStyle w:val="Strong"/>
          <w:rFonts w:ascii="Microsoft YaHei" w:eastAsia="Microsoft YaHei" w:hAnsi="Microsoft YaHei" w:hint="eastAsia"/>
          <w:color w:val="333333"/>
          <w:sz w:val="21"/>
          <w:szCs w:val="21"/>
        </w:rPr>
        <w:t>Find &amp; Select</w:t>
      </w:r>
      <w:r>
        <w:rPr>
          <w:rFonts w:ascii="Microsoft YaHei" w:eastAsia="Microsoft YaHei" w:hAnsi="Microsoft YaHei" w:hint="eastAsia"/>
          <w:color w:val="333333"/>
          <w:sz w:val="21"/>
          <w:szCs w:val="21"/>
        </w:rPr>
        <w:t>, then </w:t>
      </w:r>
      <w:r>
        <w:rPr>
          <w:rStyle w:val="Strong"/>
          <w:rFonts w:ascii="Microsoft YaHei" w:eastAsia="Microsoft YaHei" w:hAnsi="Microsoft YaHei" w:hint="eastAsia"/>
          <w:color w:val="333333"/>
          <w:sz w:val="21"/>
          <w:szCs w:val="21"/>
        </w:rPr>
        <w:t>Replace</w:t>
      </w:r>
      <w:r>
        <w:rPr>
          <w:rFonts w:ascii="Microsoft YaHei" w:eastAsia="Microsoft YaHei" w:hAnsi="Microsoft YaHei" w:hint="eastAsia"/>
          <w:color w:val="333333"/>
          <w:sz w:val="21"/>
          <w:szCs w:val="21"/>
        </w:rPr>
        <w:t>.</w:t>
      </w:r>
    </w:p>
    <w:p w14:paraId="6A2045E1" w14:textId="77777777" w:rsidR="00177E35" w:rsidRDefault="00177E35" w:rsidP="00177E35">
      <w:pPr>
        <w:numPr>
          <w:ilvl w:val="0"/>
          <w:numId w:val="21"/>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 Find what, type </w:t>
      </w:r>
      <w:r>
        <w:rPr>
          <w:rStyle w:val="Strong"/>
          <w:rFonts w:ascii="Microsoft YaHei" w:eastAsia="Microsoft YaHei" w:hAnsi="Microsoft YaHei" w:hint="eastAsia"/>
          <w:color w:val="333333"/>
          <w:sz w:val="21"/>
          <w:szCs w:val="21"/>
        </w:rPr>
        <w:t>2 spaces</w:t>
      </w:r>
      <w:r>
        <w:rPr>
          <w:rFonts w:ascii="Microsoft YaHei" w:eastAsia="Microsoft YaHei" w:hAnsi="Microsoft YaHei" w:hint="eastAsia"/>
          <w:color w:val="333333"/>
          <w:sz w:val="21"/>
          <w:szCs w:val="21"/>
        </w:rPr>
        <w:t>. In Replace with, type </w:t>
      </w:r>
      <w:r>
        <w:rPr>
          <w:rStyle w:val="Strong"/>
          <w:rFonts w:ascii="Microsoft YaHei" w:eastAsia="Microsoft YaHei" w:hAnsi="Microsoft YaHei" w:hint="eastAsia"/>
          <w:color w:val="333333"/>
          <w:sz w:val="21"/>
          <w:szCs w:val="21"/>
        </w:rPr>
        <w:t>1 space</w:t>
      </w:r>
      <w:r>
        <w:rPr>
          <w:rFonts w:ascii="Microsoft YaHei" w:eastAsia="Microsoft YaHei" w:hAnsi="Microsoft YaHei" w:hint="eastAsia"/>
          <w:color w:val="333333"/>
          <w:sz w:val="21"/>
          <w:szCs w:val="21"/>
        </w:rPr>
        <w:t>.</w:t>
      </w:r>
    </w:p>
    <w:p w14:paraId="7325B30F" w14:textId="77777777" w:rsidR="00177E35" w:rsidRDefault="00177E35" w:rsidP="00177E35">
      <w:pPr>
        <w:numPr>
          <w:ilvl w:val="0"/>
          <w:numId w:val="21"/>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Click </w:t>
      </w:r>
      <w:r>
        <w:rPr>
          <w:rStyle w:val="Strong"/>
          <w:rFonts w:ascii="Microsoft YaHei" w:eastAsia="Microsoft YaHei" w:hAnsi="Microsoft YaHei" w:hint="eastAsia"/>
          <w:color w:val="333333"/>
          <w:sz w:val="21"/>
          <w:szCs w:val="21"/>
        </w:rPr>
        <w:t>Find All</w:t>
      </w:r>
      <w:r>
        <w:rPr>
          <w:rFonts w:ascii="Microsoft YaHei" w:eastAsia="Microsoft YaHei" w:hAnsi="Microsoft YaHei" w:hint="eastAsia"/>
          <w:color w:val="333333"/>
          <w:sz w:val="21"/>
          <w:szCs w:val="21"/>
        </w:rPr>
        <w:t>, then click </w:t>
      </w:r>
      <w:r>
        <w:rPr>
          <w:rStyle w:val="Strong"/>
          <w:rFonts w:ascii="Microsoft YaHei" w:eastAsia="Microsoft YaHei" w:hAnsi="Microsoft YaHei" w:hint="eastAsia"/>
          <w:color w:val="333333"/>
          <w:sz w:val="21"/>
          <w:szCs w:val="21"/>
        </w:rPr>
        <w:t>Replace All</w:t>
      </w:r>
      <w:r>
        <w:rPr>
          <w:rFonts w:ascii="Microsoft YaHei" w:eastAsia="Microsoft YaHei" w:hAnsi="Microsoft YaHei" w:hint="eastAsia"/>
          <w:color w:val="333333"/>
          <w:sz w:val="21"/>
          <w:szCs w:val="21"/>
        </w:rPr>
        <w:t>.</w:t>
      </w:r>
    </w:p>
    <w:p w14:paraId="08533CFD" w14:textId="77777777" w:rsidR="00177E35" w:rsidRDefault="00177E35" w:rsidP="00177E35">
      <w:pPr>
        <w:numPr>
          <w:ilvl w:val="0"/>
          <w:numId w:val="21"/>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Click the </w:t>
      </w:r>
      <w:r>
        <w:rPr>
          <w:rStyle w:val="Strong"/>
          <w:rFonts w:ascii="Microsoft YaHei" w:eastAsia="Microsoft YaHei" w:hAnsi="Microsoft YaHei" w:hint="eastAsia"/>
          <w:color w:val="333333"/>
          <w:sz w:val="21"/>
          <w:szCs w:val="21"/>
        </w:rPr>
        <w:t>Close</w:t>
      </w:r>
      <w:r>
        <w:rPr>
          <w:rFonts w:ascii="Microsoft YaHei" w:eastAsia="Microsoft YaHei" w:hAnsi="Microsoft YaHei" w:hint="eastAsia"/>
          <w:color w:val="333333"/>
          <w:sz w:val="21"/>
          <w:szCs w:val="21"/>
        </w:rPr>
        <w:t> icon.</w:t>
      </w:r>
    </w:p>
    <w:p w14:paraId="7C57772B" w14:textId="77777777" w:rsidR="00177E35" w:rsidRDefault="00177E35" w:rsidP="00177E35">
      <w:pPr>
        <w:pStyle w:val="Heading1"/>
        <w:pBdr>
          <w:bottom w:val="single" w:sz="6" w:space="4" w:color="EEEEEE"/>
        </w:pBdr>
        <w:spacing w:before="240" w:beforeAutospacing="0" w:after="240" w:afterAutospacing="0"/>
        <w:rPr>
          <w:rFonts w:ascii="Microsoft YaHei" w:eastAsia="Microsoft YaHei" w:hAnsi="Microsoft YaHei" w:hint="eastAsia"/>
          <w:color w:val="333333"/>
          <w:sz w:val="54"/>
          <w:szCs w:val="54"/>
        </w:rPr>
      </w:pPr>
      <w:r>
        <w:rPr>
          <w:rFonts w:ascii="Microsoft YaHei" w:eastAsia="Microsoft YaHei" w:hAnsi="Microsoft YaHei" w:hint="eastAsia"/>
          <w:color w:val="333333"/>
          <w:sz w:val="54"/>
          <w:szCs w:val="54"/>
        </w:rPr>
        <w:lastRenderedPageBreak/>
        <w:t>Exercise 3: More Excel Features for Cleaning Data</w:t>
      </w:r>
    </w:p>
    <w:p w14:paraId="4283B4D7" w14:textId="77777777" w:rsidR="00177E35" w:rsidRDefault="00177E35" w:rsidP="00177E35">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 this exercise, you will learn how to use the Flash Fill feature and functions in Excel to help clean data.</w:t>
      </w:r>
    </w:p>
    <w:p w14:paraId="51BD7EA3" w14:textId="77777777" w:rsidR="00177E35" w:rsidRDefault="00177E35" w:rsidP="00177E35">
      <w:pPr>
        <w:pStyle w:val="Heading2"/>
        <w:pBdr>
          <w:bottom w:val="single" w:sz="6" w:space="4" w:color="EEEEEE"/>
        </w:pBdr>
        <w:spacing w:before="240" w:after="240"/>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Task A: Use the Flash Fill feature to clean data:</w:t>
      </w:r>
    </w:p>
    <w:p w14:paraId="6DB00795" w14:textId="77777777" w:rsidR="00177E35" w:rsidRDefault="00177E35" w:rsidP="00177E35">
      <w:pPr>
        <w:numPr>
          <w:ilvl w:val="0"/>
          <w:numId w:val="22"/>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Select column </w:t>
      </w:r>
      <w:r>
        <w:rPr>
          <w:rStyle w:val="Strong"/>
          <w:rFonts w:ascii="Microsoft YaHei" w:eastAsia="Microsoft YaHei" w:hAnsi="Microsoft YaHei" w:hint="eastAsia"/>
          <w:color w:val="333333"/>
          <w:sz w:val="21"/>
          <w:szCs w:val="21"/>
        </w:rPr>
        <w:t>A (</w:t>
      </w:r>
      <w:proofErr w:type="spellStart"/>
      <w:r>
        <w:rPr>
          <w:rStyle w:val="Strong"/>
          <w:rFonts w:ascii="Microsoft YaHei" w:eastAsia="Microsoft YaHei" w:hAnsi="Microsoft YaHei" w:hint="eastAsia"/>
          <w:color w:val="333333"/>
          <w:sz w:val="21"/>
          <w:szCs w:val="21"/>
        </w:rPr>
        <w:t>Cust_Name</w:t>
      </w:r>
      <w:proofErr w:type="spellEnd"/>
      <w:r>
        <w:rPr>
          <w:rStyle w:val="Strong"/>
          <w:rFonts w:ascii="Microsoft YaHei" w:eastAsia="Microsoft YaHei" w:hAnsi="Microsoft YaHei" w:hint="eastAsia"/>
          <w:color w:val="333333"/>
          <w:sz w:val="21"/>
          <w:szCs w:val="21"/>
        </w:rPr>
        <w:t>)</w:t>
      </w:r>
      <w:r>
        <w:rPr>
          <w:rFonts w:ascii="Microsoft YaHei" w:eastAsia="Microsoft YaHei" w:hAnsi="Microsoft YaHei" w:hint="eastAsia"/>
          <w:color w:val="333333"/>
          <w:sz w:val="21"/>
          <w:szCs w:val="21"/>
        </w:rPr>
        <w:t>, right-click and choose </w:t>
      </w:r>
      <w:r>
        <w:rPr>
          <w:rStyle w:val="Strong"/>
          <w:rFonts w:ascii="Microsoft YaHei" w:eastAsia="Microsoft YaHei" w:hAnsi="Microsoft YaHei" w:hint="eastAsia"/>
          <w:color w:val="333333"/>
          <w:sz w:val="21"/>
          <w:szCs w:val="21"/>
        </w:rPr>
        <w:t>Insert Columns</w:t>
      </w:r>
      <w:r>
        <w:rPr>
          <w:rFonts w:ascii="Microsoft YaHei" w:eastAsia="Microsoft YaHei" w:hAnsi="Microsoft YaHei" w:hint="eastAsia"/>
          <w:color w:val="333333"/>
          <w:sz w:val="21"/>
          <w:szCs w:val="21"/>
        </w:rPr>
        <w:t>.</w:t>
      </w:r>
    </w:p>
    <w:p w14:paraId="151FCD34" w14:textId="77777777" w:rsidR="00177E35" w:rsidRDefault="00177E35" w:rsidP="00177E35">
      <w:pPr>
        <w:numPr>
          <w:ilvl w:val="0"/>
          <w:numId w:val="22"/>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 cell </w:t>
      </w:r>
      <w:r>
        <w:rPr>
          <w:rStyle w:val="Strong"/>
          <w:rFonts w:ascii="Microsoft YaHei" w:eastAsia="Microsoft YaHei" w:hAnsi="Microsoft YaHei" w:hint="eastAsia"/>
          <w:color w:val="333333"/>
          <w:sz w:val="21"/>
          <w:szCs w:val="21"/>
        </w:rPr>
        <w:t>A1</w:t>
      </w:r>
      <w:r>
        <w:rPr>
          <w:rFonts w:ascii="Microsoft YaHei" w:eastAsia="Microsoft YaHei" w:hAnsi="Microsoft YaHei" w:hint="eastAsia"/>
          <w:color w:val="333333"/>
          <w:sz w:val="21"/>
          <w:szCs w:val="21"/>
        </w:rPr>
        <w:t> type </w:t>
      </w:r>
      <w:proofErr w:type="spellStart"/>
      <w:r>
        <w:rPr>
          <w:rStyle w:val="Strong"/>
          <w:rFonts w:ascii="Microsoft YaHei" w:eastAsia="Microsoft YaHei" w:hAnsi="Microsoft YaHei" w:hint="eastAsia"/>
          <w:color w:val="333333"/>
          <w:sz w:val="21"/>
          <w:szCs w:val="21"/>
        </w:rPr>
        <w:t>Customer_Name</w:t>
      </w:r>
      <w:proofErr w:type="spellEnd"/>
      <w:r>
        <w:rPr>
          <w:rFonts w:ascii="Microsoft YaHei" w:eastAsia="Microsoft YaHei" w:hAnsi="Microsoft YaHei" w:hint="eastAsia"/>
          <w:color w:val="333333"/>
          <w:sz w:val="21"/>
          <w:szCs w:val="21"/>
        </w:rPr>
        <w:t> and press </w:t>
      </w:r>
      <w:r>
        <w:rPr>
          <w:rStyle w:val="Strong"/>
          <w:rFonts w:ascii="Microsoft YaHei" w:eastAsia="Microsoft YaHei" w:hAnsi="Microsoft YaHei" w:hint="eastAsia"/>
          <w:color w:val="333333"/>
          <w:sz w:val="21"/>
          <w:szCs w:val="21"/>
        </w:rPr>
        <w:t>Enter</w:t>
      </w:r>
      <w:r>
        <w:rPr>
          <w:rFonts w:ascii="Microsoft YaHei" w:eastAsia="Microsoft YaHei" w:hAnsi="Microsoft YaHei" w:hint="eastAsia"/>
          <w:color w:val="333333"/>
          <w:sz w:val="21"/>
          <w:szCs w:val="21"/>
        </w:rPr>
        <w:t>.</w:t>
      </w:r>
    </w:p>
    <w:p w14:paraId="000FF0ED" w14:textId="77777777" w:rsidR="00177E35" w:rsidRDefault="00177E35" w:rsidP="00177E35">
      <w:pPr>
        <w:numPr>
          <w:ilvl w:val="0"/>
          <w:numId w:val="22"/>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 cell </w:t>
      </w:r>
      <w:r>
        <w:rPr>
          <w:rStyle w:val="Strong"/>
          <w:rFonts w:ascii="Microsoft YaHei" w:eastAsia="Microsoft YaHei" w:hAnsi="Microsoft YaHei" w:hint="eastAsia"/>
          <w:color w:val="333333"/>
          <w:sz w:val="21"/>
          <w:szCs w:val="21"/>
        </w:rPr>
        <w:t>A2</w:t>
      </w:r>
      <w:r>
        <w:rPr>
          <w:rFonts w:ascii="Microsoft YaHei" w:eastAsia="Microsoft YaHei" w:hAnsi="Microsoft YaHei" w:hint="eastAsia"/>
          <w:color w:val="333333"/>
          <w:sz w:val="21"/>
          <w:szCs w:val="21"/>
        </w:rPr>
        <w:t>, type </w:t>
      </w:r>
      <w:r>
        <w:rPr>
          <w:rStyle w:val="Strong"/>
          <w:rFonts w:ascii="Microsoft YaHei" w:eastAsia="Microsoft YaHei" w:hAnsi="Microsoft YaHei" w:hint="eastAsia"/>
          <w:color w:val="333333"/>
          <w:sz w:val="21"/>
          <w:szCs w:val="21"/>
        </w:rPr>
        <w:t>Mr. Allen Perl</w:t>
      </w:r>
      <w:r>
        <w:rPr>
          <w:rFonts w:ascii="Microsoft YaHei" w:eastAsia="Microsoft YaHei" w:hAnsi="Microsoft YaHei" w:hint="eastAsia"/>
          <w:color w:val="333333"/>
          <w:sz w:val="21"/>
          <w:szCs w:val="21"/>
        </w:rPr>
        <w:t> and press </w:t>
      </w:r>
      <w:r>
        <w:rPr>
          <w:rStyle w:val="Strong"/>
          <w:rFonts w:ascii="Microsoft YaHei" w:eastAsia="Microsoft YaHei" w:hAnsi="Microsoft YaHei" w:hint="eastAsia"/>
          <w:color w:val="333333"/>
          <w:sz w:val="21"/>
          <w:szCs w:val="21"/>
        </w:rPr>
        <w:t>Enter</w:t>
      </w:r>
      <w:r>
        <w:rPr>
          <w:rFonts w:ascii="Microsoft YaHei" w:eastAsia="Microsoft YaHei" w:hAnsi="Microsoft YaHei" w:hint="eastAsia"/>
          <w:color w:val="333333"/>
          <w:sz w:val="21"/>
          <w:szCs w:val="21"/>
        </w:rPr>
        <w:t>.</w:t>
      </w:r>
    </w:p>
    <w:p w14:paraId="7E9A6DF0" w14:textId="77777777" w:rsidR="00177E35" w:rsidRDefault="00177E35" w:rsidP="00177E35">
      <w:pPr>
        <w:numPr>
          <w:ilvl w:val="0"/>
          <w:numId w:val="22"/>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Select column </w:t>
      </w:r>
      <w:r>
        <w:rPr>
          <w:rStyle w:val="Strong"/>
          <w:rFonts w:ascii="Microsoft YaHei" w:eastAsia="Microsoft YaHei" w:hAnsi="Microsoft YaHei" w:hint="eastAsia"/>
          <w:color w:val="333333"/>
          <w:sz w:val="21"/>
          <w:szCs w:val="21"/>
        </w:rPr>
        <w:t>A (</w:t>
      </w:r>
      <w:proofErr w:type="spellStart"/>
      <w:r>
        <w:rPr>
          <w:rStyle w:val="Strong"/>
          <w:rFonts w:ascii="Microsoft YaHei" w:eastAsia="Microsoft YaHei" w:hAnsi="Microsoft YaHei" w:hint="eastAsia"/>
          <w:color w:val="333333"/>
          <w:sz w:val="21"/>
          <w:szCs w:val="21"/>
        </w:rPr>
        <w:t>Customer_Name</w:t>
      </w:r>
      <w:proofErr w:type="spellEnd"/>
      <w:r>
        <w:rPr>
          <w:rStyle w:val="Strong"/>
          <w:rFonts w:ascii="Microsoft YaHei" w:eastAsia="Microsoft YaHei" w:hAnsi="Microsoft YaHei" w:hint="eastAsia"/>
          <w:color w:val="333333"/>
          <w:sz w:val="21"/>
          <w:szCs w:val="21"/>
        </w:rPr>
        <w:t>)</w:t>
      </w:r>
      <w:r>
        <w:rPr>
          <w:rFonts w:ascii="Microsoft YaHei" w:eastAsia="Microsoft YaHei" w:hAnsi="Microsoft YaHei" w:hint="eastAsia"/>
          <w:color w:val="333333"/>
          <w:sz w:val="21"/>
          <w:szCs w:val="21"/>
        </w:rPr>
        <w:t>, on the </w:t>
      </w:r>
      <w:r>
        <w:rPr>
          <w:rStyle w:val="Strong"/>
          <w:rFonts w:ascii="Microsoft YaHei" w:eastAsia="Microsoft YaHei" w:hAnsi="Microsoft YaHei" w:hint="eastAsia"/>
          <w:color w:val="333333"/>
          <w:sz w:val="21"/>
          <w:szCs w:val="21"/>
        </w:rPr>
        <w:t>Data</w:t>
      </w:r>
      <w:r>
        <w:rPr>
          <w:rFonts w:ascii="Microsoft YaHei" w:eastAsia="Microsoft YaHei" w:hAnsi="Microsoft YaHei" w:hint="eastAsia"/>
          <w:color w:val="333333"/>
          <w:sz w:val="21"/>
          <w:szCs w:val="21"/>
        </w:rPr>
        <w:t> tab, click </w:t>
      </w:r>
      <w:r>
        <w:rPr>
          <w:rStyle w:val="Strong"/>
          <w:rFonts w:ascii="Microsoft YaHei" w:eastAsia="Microsoft YaHei" w:hAnsi="Microsoft YaHei" w:hint="eastAsia"/>
          <w:color w:val="333333"/>
          <w:sz w:val="21"/>
          <w:szCs w:val="21"/>
        </w:rPr>
        <w:t>Flash Fill</w:t>
      </w:r>
      <w:r>
        <w:rPr>
          <w:rFonts w:ascii="Microsoft YaHei" w:eastAsia="Microsoft YaHei" w:hAnsi="Microsoft YaHei" w:hint="eastAsia"/>
          <w:color w:val="333333"/>
          <w:sz w:val="21"/>
          <w:szCs w:val="21"/>
        </w:rPr>
        <w:t>.</w:t>
      </w:r>
    </w:p>
    <w:p w14:paraId="05789916" w14:textId="77777777" w:rsidR="00177E35" w:rsidRDefault="00177E35" w:rsidP="00177E35">
      <w:pPr>
        <w:numPr>
          <w:ilvl w:val="0"/>
          <w:numId w:val="22"/>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Click </w:t>
      </w:r>
      <w:r>
        <w:rPr>
          <w:rStyle w:val="Strong"/>
          <w:rFonts w:ascii="Microsoft YaHei" w:eastAsia="Microsoft YaHei" w:hAnsi="Microsoft YaHei" w:hint="eastAsia"/>
          <w:color w:val="333333"/>
          <w:sz w:val="21"/>
          <w:szCs w:val="21"/>
        </w:rPr>
        <w:t>Undo</w:t>
      </w:r>
      <w:r>
        <w:rPr>
          <w:rFonts w:ascii="Microsoft YaHei" w:eastAsia="Microsoft YaHei" w:hAnsi="Microsoft YaHei" w:hint="eastAsia"/>
          <w:color w:val="333333"/>
          <w:sz w:val="21"/>
          <w:szCs w:val="21"/>
        </w:rPr>
        <w:t> to undo this step.</w:t>
      </w:r>
    </w:p>
    <w:p w14:paraId="7E959CB5" w14:textId="77777777" w:rsidR="00177E35" w:rsidRDefault="00177E35" w:rsidP="00177E35">
      <w:pPr>
        <w:pStyle w:val="NormalWeb"/>
        <w:spacing w:before="0" w:beforeAutospacing="0" w:after="0" w:afterAutospacing="0"/>
        <w:rPr>
          <w:rFonts w:ascii="Microsoft YaHei" w:eastAsia="Microsoft YaHei" w:hAnsi="Microsoft YaHei" w:hint="eastAsia"/>
          <w:color w:val="333333"/>
          <w:sz w:val="21"/>
          <w:szCs w:val="21"/>
        </w:rPr>
      </w:pPr>
      <w:ins w:id="1" w:author="Unknown">
        <w:r>
          <w:rPr>
            <w:rStyle w:val="Strong"/>
            <w:rFonts w:ascii="Microsoft YaHei" w:eastAsia="Microsoft YaHei" w:hAnsi="Microsoft YaHei" w:hint="eastAsia"/>
            <w:color w:val="333333"/>
            <w:sz w:val="21"/>
            <w:szCs w:val="21"/>
          </w:rPr>
          <w:t>If you are using the desktop version of Excel, you could use the ‘Text to Columns’ feature to perform this next task (see the corresponding topic video for instructions).</w:t>
        </w:r>
      </w:ins>
    </w:p>
    <w:p w14:paraId="4CA9C30A" w14:textId="77777777" w:rsidR="00177E35" w:rsidRDefault="00177E35" w:rsidP="00177E35">
      <w:pPr>
        <w:pStyle w:val="NormalWeb"/>
        <w:spacing w:before="0" w:beforeAutospacing="0" w:after="0" w:afterAutospacing="0"/>
        <w:rPr>
          <w:rFonts w:ascii="Microsoft YaHei" w:eastAsia="Microsoft YaHei" w:hAnsi="Microsoft YaHei" w:hint="eastAsia"/>
          <w:color w:val="333333"/>
          <w:sz w:val="21"/>
          <w:szCs w:val="21"/>
        </w:rPr>
      </w:pPr>
      <w:ins w:id="2" w:author="Unknown">
        <w:r>
          <w:rPr>
            <w:rStyle w:val="Strong"/>
            <w:rFonts w:ascii="Microsoft YaHei" w:eastAsia="Microsoft YaHei" w:hAnsi="Microsoft YaHei" w:hint="eastAsia"/>
            <w:color w:val="333333"/>
            <w:sz w:val="21"/>
            <w:szCs w:val="21"/>
          </w:rPr>
          <w:t>If you are using ‘Excel for the web’ (the online version of Excel), the ‘Text to Columns’ feature is not available, but you can achieve the same results using functions, as shown in the steps below.</w:t>
        </w:r>
      </w:ins>
    </w:p>
    <w:p w14:paraId="27AC3711" w14:textId="77777777" w:rsidR="00177E35" w:rsidRDefault="00177E35" w:rsidP="00177E35">
      <w:pPr>
        <w:pStyle w:val="Heading2"/>
        <w:pBdr>
          <w:bottom w:val="single" w:sz="6" w:space="4" w:color="EEEEEE"/>
        </w:pBdr>
        <w:spacing w:before="240" w:after="240"/>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Task B: Use LEFT, RIGHT, LEN, and SEARCH functions to clean data:</w:t>
      </w:r>
    </w:p>
    <w:p w14:paraId="14C95840" w14:textId="77777777" w:rsidR="00177E35" w:rsidRDefault="00177E35" w:rsidP="00177E35">
      <w:pPr>
        <w:numPr>
          <w:ilvl w:val="0"/>
          <w:numId w:val="23"/>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Select column </w:t>
      </w:r>
      <w:r>
        <w:rPr>
          <w:rStyle w:val="Strong"/>
          <w:rFonts w:ascii="Microsoft YaHei" w:eastAsia="Microsoft YaHei" w:hAnsi="Microsoft YaHei" w:hint="eastAsia"/>
          <w:color w:val="333333"/>
          <w:sz w:val="21"/>
          <w:szCs w:val="21"/>
        </w:rPr>
        <w:t>A (</w:t>
      </w:r>
      <w:proofErr w:type="spellStart"/>
      <w:r>
        <w:rPr>
          <w:rStyle w:val="Strong"/>
          <w:rFonts w:ascii="Microsoft YaHei" w:eastAsia="Microsoft YaHei" w:hAnsi="Microsoft YaHei" w:hint="eastAsia"/>
          <w:color w:val="333333"/>
          <w:sz w:val="21"/>
          <w:szCs w:val="21"/>
        </w:rPr>
        <w:t>Cust_Name</w:t>
      </w:r>
      <w:proofErr w:type="spellEnd"/>
      <w:r>
        <w:rPr>
          <w:rStyle w:val="Strong"/>
          <w:rFonts w:ascii="Microsoft YaHei" w:eastAsia="Microsoft YaHei" w:hAnsi="Microsoft YaHei" w:hint="eastAsia"/>
          <w:color w:val="333333"/>
          <w:sz w:val="21"/>
          <w:szCs w:val="21"/>
        </w:rPr>
        <w:t>)</w:t>
      </w:r>
      <w:r>
        <w:rPr>
          <w:rFonts w:ascii="Microsoft YaHei" w:eastAsia="Microsoft YaHei" w:hAnsi="Microsoft YaHei" w:hint="eastAsia"/>
          <w:color w:val="333333"/>
          <w:sz w:val="21"/>
          <w:szCs w:val="21"/>
        </w:rPr>
        <w:t>, right-click and choose </w:t>
      </w:r>
      <w:r>
        <w:rPr>
          <w:rStyle w:val="Strong"/>
          <w:rFonts w:ascii="Microsoft YaHei" w:eastAsia="Microsoft YaHei" w:hAnsi="Microsoft YaHei" w:hint="eastAsia"/>
          <w:color w:val="333333"/>
          <w:sz w:val="21"/>
          <w:szCs w:val="21"/>
        </w:rPr>
        <w:t>Insert Columns</w:t>
      </w:r>
      <w:r>
        <w:rPr>
          <w:rFonts w:ascii="Microsoft YaHei" w:eastAsia="Microsoft YaHei" w:hAnsi="Microsoft YaHei" w:hint="eastAsia"/>
          <w:color w:val="333333"/>
          <w:sz w:val="21"/>
          <w:szCs w:val="21"/>
        </w:rPr>
        <w:t>.</w:t>
      </w:r>
    </w:p>
    <w:p w14:paraId="0B4B5742" w14:textId="77777777" w:rsidR="00177E35" w:rsidRDefault="00177E35" w:rsidP="00177E35">
      <w:pPr>
        <w:numPr>
          <w:ilvl w:val="0"/>
          <w:numId w:val="23"/>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Select column </w:t>
      </w:r>
      <w:r>
        <w:rPr>
          <w:rStyle w:val="Strong"/>
          <w:rFonts w:ascii="Microsoft YaHei" w:eastAsia="Microsoft YaHei" w:hAnsi="Microsoft YaHei" w:hint="eastAsia"/>
          <w:color w:val="333333"/>
          <w:sz w:val="21"/>
          <w:szCs w:val="21"/>
        </w:rPr>
        <w:t>A</w:t>
      </w:r>
      <w:r>
        <w:rPr>
          <w:rFonts w:ascii="Microsoft YaHei" w:eastAsia="Microsoft YaHei" w:hAnsi="Microsoft YaHei" w:hint="eastAsia"/>
          <w:color w:val="333333"/>
          <w:sz w:val="21"/>
          <w:szCs w:val="21"/>
        </w:rPr>
        <w:t> again, right-click and choose </w:t>
      </w:r>
      <w:r>
        <w:rPr>
          <w:rStyle w:val="Strong"/>
          <w:rFonts w:ascii="Microsoft YaHei" w:eastAsia="Microsoft YaHei" w:hAnsi="Microsoft YaHei" w:hint="eastAsia"/>
          <w:color w:val="333333"/>
          <w:sz w:val="21"/>
          <w:szCs w:val="21"/>
        </w:rPr>
        <w:t>Insert Columns</w:t>
      </w:r>
      <w:r>
        <w:rPr>
          <w:rFonts w:ascii="Microsoft YaHei" w:eastAsia="Microsoft YaHei" w:hAnsi="Microsoft YaHei" w:hint="eastAsia"/>
          <w:color w:val="333333"/>
          <w:sz w:val="21"/>
          <w:szCs w:val="21"/>
        </w:rPr>
        <w:t>.</w:t>
      </w:r>
    </w:p>
    <w:p w14:paraId="645F47CE" w14:textId="77777777" w:rsidR="00177E35" w:rsidRDefault="00177E35" w:rsidP="00177E35">
      <w:pPr>
        <w:numPr>
          <w:ilvl w:val="0"/>
          <w:numId w:val="23"/>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 cell </w:t>
      </w:r>
      <w:r>
        <w:rPr>
          <w:rStyle w:val="Strong"/>
          <w:rFonts w:ascii="Microsoft YaHei" w:eastAsia="Microsoft YaHei" w:hAnsi="Microsoft YaHei" w:hint="eastAsia"/>
          <w:color w:val="333333"/>
          <w:sz w:val="21"/>
          <w:szCs w:val="21"/>
        </w:rPr>
        <w:t>A1</w:t>
      </w:r>
      <w:r>
        <w:rPr>
          <w:rFonts w:ascii="Microsoft YaHei" w:eastAsia="Microsoft YaHei" w:hAnsi="Microsoft YaHei" w:hint="eastAsia"/>
          <w:color w:val="333333"/>
          <w:sz w:val="21"/>
          <w:szCs w:val="21"/>
        </w:rPr>
        <w:t>, type </w:t>
      </w:r>
      <w:proofErr w:type="spellStart"/>
      <w:r>
        <w:rPr>
          <w:rStyle w:val="Strong"/>
          <w:rFonts w:ascii="Microsoft YaHei" w:eastAsia="Microsoft YaHei" w:hAnsi="Microsoft YaHei" w:hint="eastAsia"/>
          <w:color w:val="333333"/>
          <w:sz w:val="21"/>
          <w:szCs w:val="21"/>
        </w:rPr>
        <w:t>Customer_Firstname</w:t>
      </w:r>
      <w:proofErr w:type="spellEnd"/>
      <w:r>
        <w:rPr>
          <w:rFonts w:ascii="Microsoft YaHei" w:eastAsia="Microsoft YaHei" w:hAnsi="Microsoft YaHei" w:hint="eastAsia"/>
          <w:color w:val="333333"/>
          <w:sz w:val="21"/>
          <w:szCs w:val="21"/>
        </w:rPr>
        <w:t> and in cell </w:t>
      </w:r>
      <w:r>
        <w:rPr>
          <w:rStyle w:val="Strong"/>
          <w:rFonts w:ascii="Microsoft YaHei" w:eastAsia="Microsoft YaHei" w:hAnsi="Microsoft YaHei" w:hint="eastAsia"/>
          <w:color w:val="333333"/>
          <w:sz w:val="21"/>
          <w:szCs w:val="21"/>
        </w:rPr>
        <w:t>B1</w:t>
      </w:r>
      <w:r>
        <w:rPr>
          <w:rFonts w:ascii="Microsoft YaHei" w:eastAsia="Microsoft YaHei" w:hAnsi="Microsoft YaHei" w:hint="eastAsia"/>
          <w:color w:val="333333"/>
          <w:sz w:val="21"/>
          <w:szCs w:val="21"/>
        </w:rPr>
        <w:t>, type </w:t>
      </w:r>
      <w:proofErr w:type="spellStart"/>
      <w:r>
        <w:rPr>
          <w:rStyle w:val="Strong"/>
          <w:rFonts w:ascii="Microsoft YaHei" w:eastAsia="Microsoft YaHei" w:hAnsi="Microsoft YaHei" w:hint="eastAsia"/>
          <w:color w:val="333333"/>
          <w:sz w:val="21"/>
          <w:szCs w:val="21"/>
        </w:rPr>
        <w:t>Customer_Lastname</w:t>
      </w:r>
      <w:proofErr w:type="spellEnd"/>
      <w:r>
        <w:rPr>
          <w:rFonts w:ascii="Microsoft YaHei" w:eastAsia="Microsoft YaHei" w:hAnsi="Microsoft YaHei" w:hint="eastAsia"/>
          <w:color w:val="333333"/>
          <w:sz w:val="21"/>
          <w:szCs w:val="21"/>
        </w:rPr>
        <w:t>.</w:t>
      </w:r>
    </w:p>
    <w:p w14:paraId="365298F5" w14:textId="77777777" w:rsidR="00177E35" w:rsidRDefault="00177E35" w:rsidP="00177E35">
      <w:pPr>
        <w:numPr>
          <w:ilvl w:val="0"/>
          <w:numId w:val="23"/>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Click </w:t>
      </w:r>
      <w:r>
        <w:rPr>
          <w:rStyle w:val="Strong"/>
          <w:rFonts w:ascii="Microsoft YaHei" w:eastAsia="Microsoft YaHei" w:hAnsi="Microsoft YaHei" w:hint="eastAsia"/>
          <w:color w:val="333333"/>
          <w:sz w:val="21"/>
          <w:szCs w:val="21"/>
        </w:rPr>
        <w:t>C1</w:t>
      </w:r>
      <w:r>
        <w:rPr>
          <w:rFonts w:ascii="Microsoft YaHei" w:eastAsia="Microsoft YaHei" w:hAnsi="Microsoft YaHei" w:hint="eastAsia"/>
          <w:color w:val="333333"/>
          <w:sz w:val="21"/>
          <w:szCs w:val="21"/>
        </w:rPr>
        <w:t>, then on the </w:t>
      </w:r>
      <w:proofErr w:type="gramStart"/>
      <w:r>
        <w:rPr>
          <w:rStyle w:val="Strong"/>
          <w:rFonts w:ascii="Microsoft YaHei" w:eastAsia="Microsoft YaHei" w:hAnsi="Microsoft YaHei" w:hint="eastAsia"/>
          <w:color w:val="333333"/>
          <w:sz w:val="21"/>
          <w:szCs w:val="21"/>
        </w:rPr>
        <w:t>Home</w:t>
      </w:r>
      <w:proofErr w:type="gramEnd"/>
      <w:r>
        <w:rPr>
          <w:rFonts w:ascii="Microsoft YaHei" w:eastAsia="Microsoft YaHei" w:hAnsi="Microsoft YaHei" w:hint="eastAsia"/>
          <w:color w:val="333333"/>
          <w:sz w:val="21"/>
          <w:szCs w:val="21"/>
        </w:rPr>
        <w:t> tab, click </w:t>
      </w:r>
      <w:r>
        <w:rPr>
          <w:rStyle w:val="Strong"/>
          <w:rFonts w:ascii="Microsoft YaHei" w:eastAsia="Microsoft YaHei" w:hAnsi="Microsoft YaHei" w:hint="eastAsia"/>
          <w:color w:val="333333"/>
          <w:sz w:val="21"/>
          <w:szCs w:val="21"/>
        </w:rPr>
        <w:t>Format Painter</w:t>
      </w:r>
      <w:r>
        <w:rPr>
          <w:rFonts w:ascii="Microsoft YaHei" w:eastAsia="Microsoft YaHei" w:hAnsi="Microsoft YaHei" w:hint="eastAsia"/>
          <w:color w:val="333333"/>
          <w:sz w:val="21"/>
          <w:szCs w:val="21"/>
        </w:rPr>
        <w:t>, then drag </w:t>
      </w:r>
      <w:r>
        <w:rPr>
          <w:rStyle w:val="Strong"/>
          <w:rFonts w:ascii="Microsoft YaHei" w:eastAsia="Microsoft YaHei" w:hAnsi="Microsoft YaHei" w:hint="eastAsia"/>
          <w:color w:val="333333"/>
          <w:sz w:val="21"/>
          <w:szCs w:val="21"/>
        </w:rPr>
        <w:t>across to A1 and B1</w:t>
      </w:r>
      <w:r>
        <w:rPr>
          <w:rFonts w:ascii="Microsoft YaHei" w:eastAsia="Microsoft YaHei" w:hAnsi="Microsoft YaHei" w:hint="eastAsia"/>
          <w:color w:val="333333"/>
          <w:sz w:val="21"/>
          <w:szCs w:val="21"/>
        </w:rPr>
        <w:t>.</w:t>
      </w:r>
    </w:p>
    <w:p w14:paraId="19C2B0CB" w14:textId="77777777" w:rsidR="00177E35" w:rsidRDefault="00177E35" w:rsidP="00177E35">
      <w:pPr>
        <w:numPr>
          <w:ilvl w:val="0"/>
          <w:numId w:val="23"/>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Double-click the </w:t>
      </w:r>
      <w:r>
        <w:rPr>
          <w:rStyle w:val="Strong"/>
          <w:rFonts w:ascii="Microsoft YaHei" w:eastAsia="Microsoft YaHei" w:hAnsi="Microsoft YaHei" w:hint="eastAsia"/>
          <w:color w:val="333333"/>
          <w:sz w:val="21"/>
          <w:szCs w:val="21"/>
        </w:rPr>
        <w:t>divider between columns A and B</w:t>
      </w:r>
      <w:r>
        <w:rPr>
          <w:rFonts w:ascii="Microsoft YaHei" w:eastAsia="Microsoft YaHei" w:hAnsi="Microsoft YaHei" w:hint="eastAsia"/>
          <w:color w:val="333333"/>
          <w:sz w:val="21"/>
          <w:szCs w:val="21"/>
        </w:rPr>
        <w:t>.</w:t>
      </w:r>
    </w:p>
    <w:p w14:paraId="5D0521A7" w14:textId="77777777" w:rsidR="00177E35" w:rsidRDefault="00177E35" w:rsidP="00177E35">
      <w:pPr>
        <w:numPr>
          <w:ilvl w:val="0"/>
          <w:numId w:val="23"/>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 cell </w:t>
      </w:r>
      <w:r>
        <w:rPr>
          <w:rStyle w:val="Strong"/>
          <w:rFonts w:ascii="Microsoft YaHei" w:eastAsia="Microsoft YaHei" w:hAnsi="Microsoft YaHei" w:hint="eastAsia"/>
          <w:color w:val="333333"/>
          <w:sz w:val="21"/>
          <w:szCs w:val="21"/>
        </w:rPr>
        <w:t>A2</w:t>
      </w:r>
      <w:r>
        <w:rPr>
          <w:rFonts w:ascii="Microsoft YaHei" w:eastAsia="Microsoft YaHei" w:hAnsi="Microsoft YaHei" w:hint="eastAsia"/>
          <w:color w:val="333333"/>
          <w:sz w:val="21"/>
          <w:szCs w:val="21"/>
        </w:rPr>
        <w:t> type </w:t>
      </w:r>
      <w:r>
        <w:rPr>
          <w:rStyle w:val="Strong"/>
          <w:rFonts w:ascii="Microsoft YaHei" w:eastAsia="Microsoft YaHei" w:hAnsi="Microsoft YaHei" w:hint="eastAsia"/>
          <w:color w:val="333333"/>
          <w:sz w:val="21"/>
          <w:szCs w:val="21"/>
        </w:rPr>
        <w:t>=</w:t>
      </w:r>
      <w:proofErr w:type="gramStart"/>
      <w:r>
        <w:rPr>
          <w:rStyle w:val="Strong"/>
          <w:rFonts w:ascii="Microsoft YaHei" w:eastAsia="Microsoft YaHei" w:hAnsi="Microsoft YaHei" w:hint="eastAsia"/>
          <w:color w:val="333333"/>
          <w:sz w:val="21"/>
          <w:szCs w:val="21"/>
        </w:rPr>
        <w:t>LEFT(</w:t>
      </w:r>
      <w:proofErr w:type="gramEnd"/>
      <w:r>
        <w:rPr>
          <w:rStyle w:val="Strong"/>
          <w:rFonts w:ascii="Microsoft YaHei" w:eastAsia="Microsoft YaHei" w:hAnsi="Microsoft YaHei" w:hint="eastAsia"/>
          <w:color w:val="333333"/>
          <w:sz w:val="21"/>
          <w:szCs w:val="21"/>
        </w:rPr>
        <w:t>C2, SEARCH(“ “,C2,1))</w:t>
      </w:r>
      <w:r>
        <w:rPr>
          <w:rFonts w:ascii="Microsoft YaHei" w:eastAsia="Microsoft YaHei" w:hAnsi="Microsoft YaHei" w:hint="eastAsia"/>
          <w:color w:val="333333"/>
          <w:sz w:val="21"/>
          <w:szCs w:val="21"/>
        </w:rPr>
        <w:t> and press </w:t>
      </w:r>
      <w:r>
        <w:rPr>
          <w:rStyle w:val="Strong"/>
          <w:rFonts w:ascii="Microsoft YaHei" w:eastAsia="Microsoft YaHei" w:hAnsi="Microsoft YaHei" w:hint="eastAsia"/>
          <w:color w:val="333333"/>
          <w:sz w:val="21"/>
          <w:szCs w:val="21"/>
        </w:rPr>
        <w:t>Enter</w:t>
      </w:r>
      <w:r>
        <w:rPr>
          <w:rFonts w:ascii="Microsoft YaHei" w:eastAsia="Microsoft YaHei" w:hAnsi="Microsoft YaHei" w:hint="eastAsia"/>
          <w:color w:val="333333"/>
          <w:sz w:val="21"/>
          <w:szCs w:val="21"/>
        </w:rPr>
        <w:t>.</w:t>
      </w:r>
    </w:p>
    <w:p w14:paraId="28E8EF91" w14:textId="77777777" w:rsidR="00177E35" w:rsidRDefault="00177E35" w:rsidP="00177E35">
      <w:pPr>
        <w:numPr>
          <w:ilvl w:val="0"/>
          <w:numId w:val="23"/>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 cell </w:t>
      </w:r>
      <w:r>
        <w:rPr>
          <w:rStyle w:val="Strong"/>
          <w:rFonts w:ascii="Microsoft YaHei" w:eastAsia="Microsoft YaHei" w:hAnsi="Microsoft YaHei" w:hint="eastAsia"/>
          <w:color w:val="333333"/>
          <w:sz w:val="21"/>
          <w:szCs w:val="21"/>
        </w:rPr>
        <w:t>B2</w:t>
      </w:r>
      <w:r>
        <w:rPr>
          <w:rFonts w:ascii="Microsoft YaHei" w:eastAsia="Microsoft YaHei" w:hAnsi="Microsoft YaHei" w:hint="eastAsia"/>
          <w:color w:val="333333"/>
          <w:sz w:val="21"/>
          <w:szCs w:val="21"/>
        </w:rPr>
        <w:t> type </w:t>
      </w:r>
      <w:r>
        <w:rPr>
          <w:rStyle w:val="Strong"/>
          <w:rFonts w:ascii="Microsoft YaHei" w:eastAsia="Microsoft YaHei" w:hAnsi="Microsoft YaHei" w:hint="eastAsia"/>
          <w:color w:val="333333"/>
          <w:sz w:val="21"/>
          <w:szCs w:val="21"/>
        </w:rPr>
        <w:t>=RIGHT(C</w:t>
      </w:r>
      <w:proofErr w:type="gramStart"/>
      <w:r>
        <w:rPr>
          <w:rStyle w:val="Strong"/>
          <w:rFonts w:ascii="Microsoft YaHei" w:eastAsia="Microsoft YaHei" w:hAnsi="Microsoft YaHei" w:hint="eastAsia"/>
          <w:color w:val="333333"/>
          <w:sz w:val="21"/>
          <w:szCs w:val="21"/>
        </w:rPr>
        <w:t>2,LEN</w:t>
      </w:r>
      <w:proofErr w:type="gramEnd"/>
      <w:r>
        <w:rPr>
          <w:rStyle w:val="Strong"/>
          <w:rFonts w:ascii="Microsoft YaHei" w:eastAsia="Microsoft YaHei" w:hAnsi="Microsoft YaHei" w:hint="eastAsia"/>
          <w:color w:val="333333"/>
          <w:sz w:val="21"/>
          <w:szCs w:val="21"/>
        </w:rPr>
        <w:t>(C2)-SEARCH(“ “,C2,1))</w:t>
      </w:r>
      <w:r>
        <w:rPr>
          <w:rFonts w:ascii="Microsoft YaHei" w:eastAsia="Microsoft YaHei" w:hAnsi="Microsoft YaHei" w:hint="eastAsia"/>
          <w:color w:val="333333"/>
          <w:sz w:val="21"/>
          <w:szCs w:val="21"/>
        </w:rPr>
        <w:t> and press </w:t>
      </w:r>
      <w:r>
        <w:rPr>
          <w:rStyle w:val="Strong"/>
          <w:rFonts w:ascii="Microsoft YaHei" w:eastAsia="Microsoft YaHei" w:hAnsi="Microsoft YaHei" w:hint="eastAsia"/>
          <w:color w:val="333333"/>
          <w:sz w:val="21"/>
          <w:szCs w:val="21"/>
        </w:rPr>
        <w:t>Enter</w:t>
      </w:r>
      <w:r>
        <w:rPr>
          <w:rFonts w:ascii="Microsoft YaHei" w:eastAsia="Microsoft YaHei" w:hAnsi="Microsoft YaHei" w:hint="eastAsia"/>
          <w:color w:val="333333"/>
          <w:sz w:val="21"/>
          <w:szCs w:val="21"/>
        </w:rPr>
        <w:t>.</w:t>
      </w:r>
    </w:p>
    <w:p w14:paraId="0B3B56BC" w14:textId="77777777" w:rsidR="00177E35" w:rsidRDefault="00177E35" w:rsidP="00177E35">
      <w:pPr>
        <w:numPr>
          <w:ilvl w:val="0"/>
          <w:numId w:val="23"/>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Double-click the </w:t>
      </w:r>
      <w:r>
        <w:rPr>
          <w:rStyle w:val="Strong"/>
          <w:rFonts w:ascii="Microsoft YaHei" w:eastAsia="Microsoft YaHei" w:hAnsi="Microsoft YaHei" w:hint="eastAsia"/>
          <w:color w:val="333333"/>
          <w:sz w:val="21"/>
          <w:szCs w:val="21"/>
        </w:rPr>
        <w:t>Fill Handle</w:t>
      </w:r>
      <w:r>
        <w:rPr>
          <w:rFonts w:ascii="Microsoft YaHei" w:eastAsia="Microsoft YaHei" w:hAnsi="Microsoft YaHei" w:hint="eastAsia"/>
          <w:color w:val="333333"/>
          <w:sz w:val="21"/>
          <w:szCs w:val="21"/>
        </w:rPr>
        <w:t> on cell </w:t>
      </w:r>
      <w:r>
        <w:rPr>
          <w:rStyle w:val="Strong"/>
          <w:rFonts w:ascii="Microsoft YaHei" w:eastAsia="Microsoft YaHei" w:hAnsi="Microsoft YaHei" w:hint="eastAsia"/>
          <w:color w:val="333333"/>
          <w:sz w:val="21"/>
          <w:szCs w:val="21"/>
        </w:rPr>
        <w:t>A2</w:t>
      </w:r>
      <w:r>
        <w:rPr>
          <w:rFonts w:ascii="Microsoft YaHei" w:eastAsia="Microsoft YaHei" w:hAnsi="Microsoft YaHei" w:hint="eastAsia"/>
          <w:color w:val="333333"/>
          <w:sz w:val="21"/>
          <w:szCs w:val="21"/>
        </w:rPr>
        <w:t>.</w:t>
      </w:r>
    </w:p>
    <w:p w14:paraId="7E7B2197" w14:textId="77777777" w:rsidR="00177E35" w:rsidRDefault="00177E35" w:rsidP="00177E35">
      <w:pPr>
        <w:numPr>
          <w:ilvl w:val="0"/>
          <w:numId w:val="23"/>
        </w:num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Double-click the </w:t>
      </w:r>
      <w:r>
        <w:rPr>
          <w:rStyle w:val="Strong"/>
          <w:rFonts w:ascii="Microsoft YaHei" w:eastAsia="Microsoft YaHei" w:hAnsi="Microsoft YaHei" w:hint="eastAsia"/>
          <w:color w:val="333333"/>
          <w:sz w:val="21"/>
          <w:szCs w:val="21"/>
        </w:rPr>
        <w:t>Fill Handle</w:t>
      </w:r>
      <w:r>
        <w:rPr>
          <w:rFonts w:ascii="Microsoft YaHei" w:eastAsia="Microsoft YaHei" w:hAnsi="Microsoft YaHei" w:hint="eastAsia"/>
          <w:color w:val="333333"/>
          <w:sz w:val="21"/>
          <w:szCs w:val="21"/>
        </w:rPr>
        <w:t> on cell </w:t>
      </w:r>
      <w:r>
        <w:rPr>
          <w:rStyle w:val="Strong"/>
          <w:rFonts w:ascii="Microsoft YaHei" w:eastAsia="Microsoft YaHei" w:hAnsi="Microsoft YaHei" w:hint="eastAsia"/>
          <w:color w:val="333333"/>
          <w:sz w:val="21"/>
          <w:szCs w:val="21"/>
        </w:rPr>
        <w:t>B2</w:t>
      </w:r>
      <w:r>
        <w:rPr>
          <w:rFonts w:ascii="Microsoft YaHei" w:eastAsia="Microsoft YaHei" w:hAnsi="Microsoft YaHei" w:hint="eastAsia"/>
          <w:color w:val="333333"/>
          <w:sz w:val="21"/>
          <w:szCs w:val="21"/>
        </w:rPr>
        <w:t>.</w:t>
      </w:r>
    </w:p>
    <w:p w14:paraId="54C4A001" w14:textId="77777777" w:rsidR="00177E35" w:rsidRDefault="00177E35" w:rsidP="00177E35">
      <w:pPr>
        <w:pStyle w:val="Heading3"/>
        <w:spacing w:before="240" w:beforeAutospacing="0" w:after="240" w:afterAutospacing="0"/>
        <w:rPr>
          <w:rFonts w:ascii="Microsoft YaHei" w:eastAsia="Microsoft YaHei" w:hAnsi="Microsoft YaHei" w:hint="eastAsia"/>
          <w:color w:val="333333"/>
          <w:sz w:val="36"/>
          <w:szCs w:val="36"/>
        </w:rPr>
      </w:pPr>
      <w:r>
        <w:rPr>
          <w:rFonts w:ascii="Microsoft YaHei" w:eastAsia="Microsoft YaHei" w:hAnsi="Microsoft YaHei" w:hint="eastAsia"/>
          <w:color w:val="333333"/>
          <w:sz w:val="36"/>
          <w:szCs w:val="36"/>
        </w:rPr>
        <w:t>Congratulations! You have completed Lab 5, and you are ready for the next topic.</w:t>
      </w:r>
    </w:p>
    <w:p w14:paraId="163B33D6" w14:textId="77777777" w:rsidR="00177E35" w:rsidRDefault="00177E35" w:rsidP="00177E35">
      <w:pPr>
        <w:pStyle w:val="Heading1"/>
        <w:pBdr>
          <w:bottom w:val="single" w:sz="6" w:space="4" w:color="EEEEEE"/>
        </w:pBdr>
        <w:spacing w:before="240" w:beforeAutospacing="0" w:after="240" w:afterAutospacing="0"/>
        <w:rPr>
          <w:rFonts w:ascii="Microsoft YaHei" w:eastAsia="Microsoft YaHei" w:hAnsi="Microsoft YaHei" w:hint="eastAsia"/>
          <w:color w:val="333333"/>
          <w:sz w:val="54"/>
          <w:szCs w:val="54"/>
        </w:rPr>
      </w:pPr>
      <w:r>
        <w:rPr>
          <w:rFonts w:ascii="Microsoft YaHei" w:eastAsia="Microsoft YaHei" w:hAnsi="Microsoft YaHei" w:hint="eastAsia"/>
          <w:color w:val="333333"/>
          <w:sz w:val="54"/>
          <w:szCs w:val="54"/>
        </w:rPr>
        <w:t>Author(s)</w:t>
      </w:r>
    </w:p>
    <w:p w14:paraId="78405AAD" w14:textId="77777777" w:rsidR="00177E35" w:rsidRDefault="00177E35" w:rsidP="00177E35">
      <w:pPr>
        <w:numPr>
          <w:ilvl w:val="0"/>
          <w:numId w:val="24"/>
        </w:numPr>
        <w:rPr>
          <w:rFonts w:ascii="Microsoft YaHei" w:eastAsia="Microsoft YaHei" w:hAnsi="Microsoft YaHei" w:hint="eastAsia"/>
          <w:color w:val="333333"/>
          <w:sz w:val="21"/>
          <w:szCs w:val="21"/>
        </w:rPr>
      </w:pPr>
      <w:hyperlink r:id="rId13" w:tgtFrame="_blank" w:history="1">
        <w:r>
          <w:rPr>
            <w:rStyle w:val="Hyperlink"/>
            <w:rFonts w:ascii="Microsoft YaHei" w:eastAsia="Microsoft YaHei" w:hAnsi="Microsoft YaHei" w:hint="eastAsia"/>
            <w:color w:val="4183C4"/>
            <w:sz w:val="21"/>
            <w:szCs w:val="21"/>
            <w:u w:val="none"/>
          </w:rPr>
          <w:t xml:space="preserve">Sandip </w:t>
        </w:r>
        <w:proofErr w:type="spellStart"/>
        <w:r>
          <w:rPr>
            <w:rStyle w:val="Hyperlink"/>
            <w:rFonts w:ascii="Microsoft YaHei" w:eastAsia="Microsoft YaHei" w:hAnsi="Microsoft YaHei" w:hint="eastAsia"/>
            <w:color w:val="4183C4"/>
            <w:sz w:val="21"/>
            <w:szCs w:val="21"/>
            <w:u w:val="none"/>
          </w:rPr>
          <w:t>Saha</w:t>
        </w:r>
        <w:proofErr w:type="spellEnd"/>
        <w:r>
          <w:rPr>
            <w:rStyle w:val="Hyperlink"/>
            <w:rFonts w:ascii="Microsoft YaHei" w:eastAsia="Microsoft YaHei" w:hAnsi="Microsoft YaHei" w:hint="eastAsia"/>
            <w:color w:val="4183C4"/>
            <w:sz w:val="21"/>
            <w:szCs w:val="21"/>
            <w:u w:val="none"/>
          </w:rPr>
          <w:t xml:space="preserve"> Joy</w:t>
        </w:r>
      </w:hyperlink>
    </w:p>
    <w:p w14:paraId="57E3990E" w14:textId="77777777" w:rsidR="00177E35" w:rsidRDefault="00177E35" w:rsidP="00177E35">
      <w:pPr>
        <w:pStyle w:val="Heading1"/>
        <w:pBdr>
          <w:bottom w:val="single" w:sz="6" w:space="4" w:color="EEEEEE"/>
        </w:pBdr>
        <w:spacing w:before="240" w:beforeAutospacing="0" w:after="240" w:afterAutospacing="0"/>
        <w:rPr>
          <w:rFonts w:ascii="Microsoft YaHei" w:eastAsia="Microsoft YaHei" w:hAnsi="Microsoft YaHei" w:hint="eastAsia"/>
          <w:color w:val="333333"/>
          <w:sz w:val="54"/>
          <w:szCs w:val="54"/>
        </w:rPr>
      </w:pPr>
      <w:r>
        <w:rPr>
          <w:rFonts w:ascii="Microsoft YaHei" w:eastAsia="Microsoft YaHei" w:hAnsi="Microsoft YaHei" w:hint="eastAsia"/>
          <w:color w:val="333333"/>
          <w:sz w:val="54"/>
          <w:szCs w:val="54"/>
        </w:rPr>
        <w:t>Other Contributor(s)</w:t>
      </w:r>
    </w:p>
    <w:p w14:paraId="517391D1" w14:textId="77777777" w:rsidR="00177E35" w:rsidRDefault="00177E35" w:rsidP="00177E35">
      <w:pPr>
        <w:numPr>
          <w:ilvl w:val="0"/>
          <w:numId w:val="25"/>
        </w:numPr>
        <w:rPr>
          <w:rFonts w:ascii="Microsoft YaHei" w:eastAsia="Microsoft YaHei" w:hAnsi="Microsoft YaHei" w:hint="eastAsia"/>
          <w:color w:val="333333"/>
          <w:sz w:val="21"/>
          <w:szCs w:val="21"/>
        </w:rPr>
      </w:pPr>
      <w:hyperlink r:id="rId14" w:tgtFrame="_blank" w:history="1">
        <w:r>
          <w:rPr>
            <w:rStyle w:val="Hyperlink"/>
            <w:rFonts w:ascii="Microsoft YaHei" w:eastAsia="Microsoft YaHei" w:hAnsi="Microsoft YaHei" w:hint="eastAsia"/>
            <w:color w:val="4183C4"/>
            <w:sz w:val="21"/>
            <w:szCs w:val="21"/>
            <w:u w:val="none"/>
          </w:rPr>
          <w:t>Steve Ryan</w:t>
        </w:r>
      </w:hyperlink>
    </w:p>
    <w:p w14:paraId="59ADCFB2" w14:textId="77777777" w:rsidR="00177E35" w:rsidRDefault="00177E35" w:rsidP="00177E35">
      <w:pPr>
        <w:pStyle w:val="Heading1"/>
        <w:pBdr>
          <w:bottom w:val="single" w:sz="6" w:space="4" w:color="EEEEEE"/>
        </w:pBdr>
        <w:spacing w:before="240" w:beforeAutospacing="0" w:after="240" w:afterAutospacing="0"/>
        <w:rPr>
          <w:rFonts w:ascii="Microsoft YaHei" w:eastAsia="Microsoft YaHei" w:hAnsi="Microsoft YaHei" w:hint="eastAsia"/>
          <w:color w:val="333333"/>
          <w:sz w:val="54"/>
          <w:szCs w:val="54"/>
        </w:rPr>
      </w:pPr>
      <w:r>
        <w:rPr>
          <w:rFonts w:ascii="Microsoft YaHei" w:eastAsia="Microsoft YaHei" w:hAnsi="Microsoft YaHei" w:hint="eastAsia"/>
          <w:color w:val="333333"/>
          <w:sz w:val="54"/>
          <w:szCs w:val="54"/>
        </w:rPr>
        <w:t>Changelog</w:t>
      </w:r>
    </w:p>
    <w:tbl>
      <w:tblPr>
        <w:tblW w:w="12615" w:type="dxa"/>
        <w:tblCellMar>
          <w:left w:w="0" w:type="dxa"/>
          <w:right w:w="0" w:type="dxa"/>
        </w:tblCellMar>
        <w:tblLook w:val="04A0" w:firstRow="1" w:lastRow="0" w:firstColumn="1" w:lastColumn="0" w:noHBand="0" w:noVBand="1"/>
      </w:tblPr>
      <w:tblGrid>
        <w:gridCol w:w="2445"/>
        <w:gridCol w:w="1872"/>
        <w:gridCol w:w="3166"/>
        <w:gridCol w:w="5132"/>
      </w:tblGrid>
      <w:tr w:rsidR="00177E35" w14:paraId="6F5FF2C7" w14:textId="77777777" w:rsidTr="00177E3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05D885" w14:textId="77777777" w:rsidR="00177E35" w:rsidRDefault="00177E35">
            <w:pPr>
              <w:jc w:val="center"/>
              <w:rPr>
                <w:rFonts w:ascii="Microsoft YaHei" w:eastAsia="Microsoft YaHei" w:hAnsi="Microsoft YaHei" w:hint="eastAsia"/>
                <w:b/>
                <w:bCs/>
                <w:color w:val="333333"/>
                <w:sz w:val="21"/>
                <w:szCs w:val="21"/>
              </w:rPr>
            </w:pPr>
            <w:r>
              <w:rPr>
                <w:rFonts w:ascii="Microsoft YaHei" w:eastAsia="Microsoft YaHei" w:hAnsi="Microsoft YaHei" w:hint="eastAsia"/>
                <w:b/>
                <w:bCs/>
                <w:color w:val="333333"/>
                <w:sz w:val="21"/>
                <w:szCs w:val="2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5065FF" w14:textId="77777777" w:rsidR="00177E35" w:rsidRDefault="00177E35">
            <w:pPr>
              <w:jc w:val="center"/>
              <w:rPr>
                <w:rFonts w:ascii="Microsoft YaHei" w:eastAsia="Microsoft YaHei" w:hAnsi="Microsoft YaHei" w:hint="eastAsia"/>
                <w:b/>
                <w:bCs/>
                <w:color w:val="333333"/>
                <w:sz w:val="21"/>
                <w:szCs w:val="21"/>
              </w:rPr>
            </w:pPr>
            <w:r>
              <w:rPr>
                <w:rFonts w:ascii="Microsoft YaHei" w:eastAsia="Microsoft YaHei" w:hAnsi="Microsoft YaHei" w:hint="eastAsia"/>
                <w:b/>
                <w:bCs/>
                <w:color w:val="333333"/>
                <w:sz w:val="21"/>
                <w:szCs w:val="21"/>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65AEE5" w14:textId="77777777" w:rsidR="00177E35" w:rsidRDefault="00177E35">
            <w:pPr>
              <w:jc w:val="center"/>
              <w:rPr>
                <w:rFonts w:ascii="Microsoft YaHei" w:eastAsia="Microsoft YaHei" w:hAnsi="Microsoft YaHei" w:hint="eastAsia"/>
                <w:b/>
                <w:bCs/>
                <w:color w:val="333333"/>
                <w:sz w:val="21"/>
                <w:szCs w:val="21"/>
              </w:rPr>
            </w:pPr>
            <w:r>
              <w:rPr>
                <w:rFonts w:ascii="Microsoft YaHei" w:eastAsia="Microsoft YaHei" w:hAnsi="Microsoft YaHei" w:hint="eastAsia"/>
                <w:b/>
                <w:bCs/>
                <w:color w:val="333333"/>
                <w:sz w:val="21"/>
                <w:szCs w:val="21"/>
              </w:rPr>
              <w:t>Changed by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F35712" w14:textId="77777777" w:rsidR="00177E35" w:rsidRDefault="00177E35">
            <w:pPr>
              <w:jc w:val="center"/>
              <w:rPr>
                <w:rFonts w:ascii="Microsoft YaHei" w:eastAsia="Microsoft YaHei" w:hAnsi="Microsoft YaHei" w:hint="eastAsia"/>
                <w:b/>
                <w:bCs/>
                <w:color w:val="333333"/>
                <w:sz w:val="21"/>
                <w:szCs w:val="21"/>
              </w:rPr>
            </w:pPr>
            <w:r>
              <w:rPr>
                <w:rFonts w:ascii="Microsoft YaHei" w:eastAsia="Microsoft YaHei" w:hAnsi="Microsoft YaHei" w:hint="eastAsia"/>
                <w:b/>
                <w:bCs/>
                <w:color w:val="333333"/>
                <w:sz w:val="21"/>
                <w:szCs w:val="21"/>
              </w:rPr>
              <w:t>Change Description</w:t>
            </w:r>
          </w:p>
        </w:tc>
      </w:tr>
      <w:tr w:rsidR="00177E35" w14:paraId="6A9EABEF" w14:textId="77777777" w:rsidTr="00177E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F1A0B3" w14:textId="77777777" w:rsidR="00177E35" w:rsidRDefault="00177E35">
            <w:p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2020-09-10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AECCDE" w14:textId="77777777" w:rsidR="00177E35" w:rsidRDefault="00177E35">
            <w:p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F63253" w14:textId="77777777" w:rsidR="00177E35" w:rsidRDefault="00177E35">
            <w:p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Steve Ryan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F54D2D" w14:textId="77777777" w:rsidR="00177E35" w:rsidRDefault="00177E35">
            <w:p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Added software/dataset info</w:t>
            </w:r>
          </w:p>
        </w:tc>
      </w:tr>
      <w:tr w:rsidR="00177E35" w14:paraId="5A02EC0A" w14:textId="77777777" w:rsidTr="00177E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36E1F0" w14:textId="77777777" w:rsidR="00177E35" w:rsidRDefault="00177E35">
            <w:p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2020-07-07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86A688" w14:textId="77777777" w:rsidR="00177E35" w:rsidRDefault="00177E35">
            <w:p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AF69ED" w14:textId="77777777" w:rsidR="00177E35" w:rsidRDefault="00177E35">
            <w:p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Steve Ryan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7F7D9D" w14:textId="77777777" w:rsidR="00177E35" w:rsidRDefault="00177E35">
            <w:p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ID/Tech review pass</w:t>
            </w:r>
          </w:p>
        </w:tc>
      </w:tr>
      <w:tr w:rsidR="00177E35" w14:paraId="513C3E08" w14:textId="77777777" w:rsidTr="00177E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262D26" w14:textId="77777777" w:rsidR="00177E35" w:rsidRDefault="00177E35">
            <w:p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2020-07-01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9EEBC2" w14:textId="77777777" w:rsidR="00177E35" w:rsidRDefault="00177E35">
            <w:p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C77353" w14:textId="77777777" w:rsidR="00177E35" w:rsidRDefault="00177E35">
            <w:p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xml:space="preserve">Sandip </w:t>
            </w:r>
            <w:proofErr w:type="spellStart"/>
            <w:r>
              <w:rPr>
                <w:rFonts w:ascii="Microsoft YaHei" w:eastAsia="Microsoft YaHei" w:hAnsi="Microsoft YaHei" w:hint="eastAsia"/>
                <w:color w:val="333333"/>
                <w:sz w:val="21"/>
                <w:szCs w:val="21"/>
              </w:rPr>
              <w:t>Saha</w:t>
            </w:r>
            <w:proofErr w:type="spellEnd"/>
            <w:r>
              <w:rPr>
                <w:rFonts w:ascii="Microsoft YaHei" w:eastAsia="Microsoft YaHei" w:hAnsi="Microsoft YaHei" w:hint="eastAsia"/>
                <w:color w:val="333333"/>
                <w:sz w:val="21"/>
                <w:szCs w:val="21"/>
              </w:rPr>
              <w:t xml:space="preserve"> Joy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A02F1D" w14:textId="77777777" w:rsidR="00177E35" w:rsidRDefault="00177E35">
            <w:pPr>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Initial version created</w:t>
            </w:r>
          </w:p>
        </w:tc>
      </w:tr>
    </w:tbl>
    <w:p w14:paraId="0F249239" w14:textId="77777777" w:rsidR="00177E35" w:rsidRDefault="00177E35" w:rsidP="00177E35">
      <w:pPr>
        <w:pStyle w:val="Heading3"/>
        <w:spacing w:before="240" w:beforeAutospacing="0" w:after="240" w:afterAutospacing="0"/>
        <w:rPr>
          <w:rFonts w:ascii="Microsoft YaHei" w:eastAsia="Microsoft YaHei" w:hAnsi="Microsoft YaHei" w:hint="eastAsia"/>
          <w:color w:val="333333"/>
          <w:sz w:val="36"/>
          <w:szCs w:val="36"/>
        </w:rPr>
      </w:pPr>
      <w:r>
        <w:rPr>
          <w:rFonts w:ascii="Microsoft YaHei" w:eastAsia="Microsoft YaHei" w:hAnsi="Microsoft YaHei" w:hint="eastAsia"/>
          <w:color w:val="333333"/>
          <w:sz w:val="36"/>
          <w:szCs w:val="36"/>
        </w:rPr>
        <w:t>© IBM Corporation 2020. All rights reserved.</w:t>
      </w:r>
    </w:p>
    <w:p w14:paraId="1C7DA84E" w14:textId="77777777" w:rsidR="00332DF2" w:rsidRPr="00177E35" w:rsidRDefault="00332DF2" w:rsidP="00177E35"/>
    <w:sectPr w:rsidR="00332DF2" w:rsidRPr="00177E35" w:rsidSect="004C6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AB3"/>
    <w:multiLevelType w:val="multilevel"/>
    <w:tmpl w:val="8D8CB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60EB1"/>
    <w:multiLevelType w:val="multilevel"/>
    <w:tmpl w:val="A18CE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55EAF"/>
    <w:multiLevelType w:val="multilevel"/>
    <w:tmpl w:val="723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8273F"/>
    <w:multiLevelType w:val="multilevel"/>
    <w:tmpl w:val="B9B83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F64F4"/>
    <w:multiLevelType w:val="multilevel"/>
    <w:tmpl w:val="7E9C8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D96749"/>
    <w:multiLevelType w:val="multilevel"/>
    <w:tmpl w:val="600659D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4D0E5F"/>
    <w:multiLevelType w:val="multilevel"/>
    <w:tmpl w:val="2BD8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136539"/>
    <w:multiLevelType w:val="multilevel"/>
    <w:tmpl w:val="1C2893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FD5D21"/>
    <w:multiLevelType w:val="multilevel"/>
    <w:tmpl w:val="0D42E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6400A2"/>
    <w:multiLevelType w:val="multilevel"/>
    <w:tmpl w:val="E2C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8E501B"/>
    <w:multiLevelType w:val="multilevel"/>
    <w:tmpl w:val="D9E4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0927E1"/>
    <w:multiLevelType w:val="multilevel"/>
    <w:tmpl w:val="3FE0C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F27659"/>
    <w:multiLevelType w:val="multilevel"/>
    <w:tmpl w:val="0FCC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021A24"/>
    <w:multiLevelType w:val="multilevel"/>
    <w:tmpl w:val="2AD6D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B61986"/>
    <w:multiLevelType w:val="multilevel"/>
    <w:tmpl w:val="C338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C6767C"/>
    <w:multiLevelType w:val="multilevel"/>
    <w:tmpl w:val="A33A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416881"/>
    <w:multiLevelType w:val="multilevel"/>
    <w:tmpl w:val="EE04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6E6F8F"/>
    <w:multiLevelType w:val="multilevel"/>
    <w:tmpl w:val="28103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58324B"/>
    <w:multiLevelType w:val="multilevel"/>
    <w:tmpl w:val="2608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757EC7"/>
    <w:multiLevelType w:val="multilevel"/>
    <w:tmpl w:val="C2D05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6205E8"/>
    <w:multiLevelType w:val="multilevel"/>
    <w:tmpl w:val="91282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8E10F1"/>
    <w:multiLevelType w:val="multilevel"/>
    <w:tmpl w:val="2966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584410"/>
    <w:multiLevelType w:val="multilevel"/>
    <w:tmpl w:val="ACC8E6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AF72C6"/>
    <w:multiLevelType w:val="multilevel"/>
    <w:tmpl w:val="D23E39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7F184E"/>
    <w:multiLevelType w:val="multilevel"/>
    <w:tmpl w:val="46AA55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8865455">
    <w:abstractNumId w:val="12"/>
  </w:num>
  <w:num w:numId="2" w16cid:durableId="1360206478">
    <w:abstractNumId w:val="11"/>
  </w:num>
  <w:num w:numId="3" w16cid:durableId="1838108822">
    <w:abstractNumId w:val="24"/>
  </w:num>
  <w:num w:numId="4" w16cid:durableId="1621961306">
    <w:abstractNumId w:val="22"/>
  </w:num>
  <w:num w:numId="5" w16cid:durableId="5596698">
    <w:abstractNumId w:val="17"/>
  </w:num>
  <w:num w:numId="6" w16cid:durableId="785973477">
    <w:abstractNumId w:val="5"/>
  </w:num>
  <w:num w:numId="7" w16cid:durableId="1842158548">
    <w:abstractNumId w:val="13"/>
  </w:num>
  <w:num w:numId="8" w16cid:durableId="1151560847">
    <w:abstractNumId w:val="7"/>
  </w:num>
  <w:num w:numId="9" w16cid:durableId="132413227">
    <w:abstractNumId w:val="23"/>
  </w:num>
  <w:num w:numId="10" w16cid:durableId="1811630097">
    <w:abstractNumId w:val="21"/>
  </w:num>
  <w:num w:numId="11" w16cid:durableId="92286432">
    <w:abstractNumId w:val="18"/>
  </w:num>
  <w:num w:numId="12" w16cid:durableId="368843852">
    <w:abstractNumId w:val="14"/>
  </w:num>
  <w:num w:numId="13" w16cid:durableId="939484331">
    <w:abstractNumId w:val="4"/>
  </w:num>
  <w:num w:numId="14" w16cid:durableId="969437538">
    <w:abstractNumId w:val="1"/>
  </w:num>
  <w:num w:numId="15" w16cid:durableId="288971702">
    <w:abstractNumId w:val="3"/>
  </w:num>
  <w:num w:numId="16" w16cid:durableId="452948452">
    <w:abstractNumId w:val="8"/>
  </w:num>
  <w:num w:numId="17" w16cid:durableId="431243417">
    <w:abstractNumId w:val="20"/>
  </w:num>
  <w:num w:numId="18" w16cid:durableId="2135516756">
    <w:abstractNumId w:val="0"/>
  </w:num>
  <w:num w:numId="19" w16cid:durableId="1921520892">
    <w:abstractNumId w:val="19"/>
  </w:num>
  <w:num w:numId="20" w16cid:durableId="1036466739">
    <w:abstractNumId w:val="16"/>
  </w:num>
  <w:num w:numId="21" w16cid:durableId="1705983021">
    <w:abstractNumId w:val="9"/>
  </w:num>
  <w:num w:numId="22" w16cid:durableId="1406493219">
    <w:abstractNumId w:val="2"/>
  </w:num>
  <w:num w:numId="23" w16cid:durableId="332221303">
    <w:abstractNumId w:val="6"/>
  </w:num>
  <w:num w:numId="24" w16cid:durableId="1573848608">
    <w:abstractNumId w:val="10"/>
  </w:num>
  <w:num w:numId="25" w16cid:durableId="9797703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F5"/>
    <w:rsid w:val="00177E35"/>
    <w:rsid w:val="00332DF2"/>
    <w:rsid w:val="004C67EB"/>
    <w:rsid w:val="009F52C5"/>
    <w:rsid w:val="00FB3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C1185C"/>
  <w15:chartTrackingRefBased/>
  <w15:docId w15:val="{0B1A8410-A4F3-FD4E-98E9-AFB8BED09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3FF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77E3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B3FF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FF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3F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3FF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B3FF5"/>
    <w:rPr>
      <w:b/>
      <w:bCs/>
    </w:rPr>
  </w:style>
  <w:style w:type="character" w:styleId="Hyperlink">
    <w:name w:val="Hyperlink"/>
    <w:basedOn w:val="DefaultParagraphFont"/>
    <w:uiPriority w:val="99"/>
    <w:semiHidden/>
    <w:unhideWhenUsed/>
    <w:rsid w:val="00FB3FF5"/>
    <w:rPr>
      <w:color w:val="0000FF"/>
      <w:u w:val="single"/>
    </w:rPr>
  </w:style>
  <w:style w:type="character" w:customStyle="1" w:styleId="Heading2Char">
    <w:name w:val="Heading 2 Char"/>
    <w:basedOn w:val="DefaultParagraphFont"/>
    <w:link w:val="Heading2"/>
    <w:uiPriority w:val="9"/>
    <w:semiHidden/>
    <w:rsid w:val="00177E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98940">
      <w:bodyDiv w:val="1"/>
      <w:marLeft w:val="0"/>
      <w:marRight w:val="0"/>
      <w:marTop w:val="0"/>
      <w:marBottom w:val="0"/>
      <w:divBdr>
        <w:top w:val="none" w:sz="0" w:space="0" w:color="auto"/>
        <w:left w:val="none" w:sz="0" w:space="0" w:color="auto"/>
        <w:bottom w:val="none" w:sz="0" w:space="0" w:color="auto"/>
        <w:right w:val="none" w:sz="0" w:space="0" w:color="auto"/>
      </w:divBdr>
    </w:div>
    <w:div w:id="186721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in/sandipsahajoy/?utm_medium=Exinfluencer&amp;utm_source=Exinfluencer&amp;utm_content=000026UJ&amp;utm_term=10006555&amp;utm_id=NA-SkillsNetwork-Channel-SkillsNetworkCoursesIBMDeveloperSkillsNetworkDA0130ENSkillsNetwork958-2022-01-01" TargetMode="External"/><Relationship Id="rId3" Type="http://schemas.openxmlformats.org/officeDocument/2006/relationships/settings" Target="settings.xml"/><Relationship Id="rId7" Type="http://schemas.openxmlformats.org/officeDocument/2006/relationships/hyperlink" Target="https://cf-courses-data.s3.us.cloud-object-storage.appdomain.cloud/IBMDeveloperSkillsNetwork-DA0130EN-SkillsNetwork/Hands-on%20Labs/Lab%205%20-%20Cleaning%20Data/Customer_demographics_and_sales_Lab5.xlsx"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platform.cloud.ibm.com/exchange/public/entry/view/f8ccaf607372882403a37d9019b3abf4"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inkedin.com/in/stevelryan?utm_medium=Exinfluencer&amp;utm_source=Exinfluencer&amp;utm_content=000026UJ&amp;utm_term=10006555&amp;utm_id=NA-SkillsNetwork-Channel-SkillsNetworkCoursesIBMDeveloperSkillsNetworkDA0130ENSkillsNetwork958-2022-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1491</Words>
  <Characters>8505</Characters>
  <Application>Microsoft Office Word</Application>
  <DocSecurity>0</DocSecurity>
  <Lines>70</Lines>
  <Paragraphs>19</Paragraphs>
  <ScaleCrop>false</ScaleCrop>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Maglies</dc:creator>
  <cp:keywords/>
  <dc:description/>
  <cp:lastModifiedBy>Robert Maglies</cp:lastModifiedBy>
  <cp:revision>2</cp:revision>
  <dcterms:created xsi:type="dcterms:W3CDTF">2023-03-29T03:17:00Z</dcterms:created>
  <dcterms:modified xsi:type="dcterms:W3CDTF">2023-03-29T03:17:00Z</dcterms:modified>
</cp:coreProperties>
</file>